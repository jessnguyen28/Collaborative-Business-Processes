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7BC5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8C66185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ACE6F6E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35A1F14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44215B54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C43A425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4AAEBCE9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7D1E993B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1A361DCB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0FBD30A7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09F712DD" w14:textId="77777777" w:rsidR="00EB6816" w:rsidRDefault="00EB6816" w:rsidP="00614FB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DB4BC7A" w14:textId="5D2FB31C" w:rsidR="00092AA7" w:rsidRPr="0071422F" w:rsidRDefault="00614FB4" w:rsidP="00614FB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1422F">
        <w:rPr>
          <w:rFonts w:ascii="Arial" w:hAnsi="Arial" w:cs="Arial"/>
          <w:b/>
          <w:bCs/>
          <w:sz w:val="48"/>
          <w:szCs w:val="48"/>
        </w:rPr>
        <w:t>The Ramifications of Social Media Use on the Wellbeing of Female Adolescents</w:t>
      </w:r>
    </w:p>
    <w:p w14:paraId="257DB0C5" w14:textId="77777777" w:rsidR="00614FB4" w:rsidRPr="0071422F" w:rsidRDefault="00614FB4" w:rsidP="00614FB4">
      <w:pPr>
        <w:jc w:val="center"/>
        <w:rPr>
          <w:rFonts w:ascii="Arial" w:hAnsi="Arial" w:cs="Arial"/>
          <w:b/>
          <w:bCs/>
        </w:rPr>
      </w:pPr>
    </w:p>
    <w:p w14:paraId="4A99A43A" w14:textId="582E68E6" w:rsidR="00614FB4" w:rsidRPr="0071422F" w:rsidRDefault="00614FB4" w:rsidP="00B748E5">
      <w:pPr>
        <w:spacing w:after="0"/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71422F">
        <w:rPr>
          <w:rFonts w:ascii="Arial" w:hAnsi="Arial" w:cs="Arial"/>
          <w:b/>
          <w:bCs/>
          <w:i/>
          <w:iCs/>
          <w:sz w:val="44"/>
          <w:szCs w:val="44"/>
        </w:rPr>
        <w:t>Jessica Nguyen</w:t>
      </w:r>
    </w:p>
    <w:p w14:paraId="177615C8" w14:textId="7A37E594" w:rsidR="00614FB4" w:rsidRPr="0071422F" w:rsidRDefault="00614FB4" w:rsidP="00B748E5">
      <w:pPr>
        <w:spacing w:after="0"/>
        <w:jc w:val="center"/>
        <w:rPr>
          <w:rFonts w:ascii="Arial" w:hAnsi="Arial" w:cs="Arial"/>
          <w:i/>
          <w:iCs/>
          <w:sz w:val="32"/>
          <w:szCs w:val="32"/>
        </w:rPr>
      </w:pPr>
      <w:r w:rsidRPr="0071422F">
        <w:rPr>
          <w:rFonts w:ascii="Arial" w:hAnsi="Arial" w:cs="Arial"/>
          <w:i/>
          <w:iCs/>
          <w:sz w:val="32"/>
          <w:szCs w:val="32"/>
        </w:rPr>
        <w:t>Student ID: 13289576</w:t>
      </w:r>
    </w:p>
    <w:p w14:paraId="452DBB52" w14:textId="19E9594F" w:rsidR="00614FB4" w:rsidRPr="0071422F" w:rsidRDefault="00614FB4" w:rsidP="00B748E5">
      <w:pPr>
        <w:spacing w:after="0"/>
        <w:jc w:val="center"/>
        <w:rPr>
          <w:rFonts w:ascii="Arial" w:hAnsi="Arial" w:cs="Arial"/>
          <w:i/>
          <w:iCs/>
          <w:sz w:val="32"/>
          <w:szCs w:val="32"/>
        </w:rPr>
      </w:pPr>
      <w:r w:rsidRPr="0071422F">
        <w:rPr>
          <w:rFonts w:ascii="Arial" w:hAnsi="Arial" w:cs="Arial"/>
          <w:i/>
          <w:iCs/>
          <w:sz w:val="32"/>
          <w:szCs w:val="32"/>
        </w:rPr>
        <w:t>Tutorial 3</w:t>
      </w:r>
      <w:r w:rsidR="00B748E5" w:rsidRPr="0071422F">
        <w:rPr>
          <w:rFonts w:ascii="Arial" w:hAnsi="Arial" w:cs="Arial"/>
          <w:i/>
          <w:iCs/>
          <w:sz w:val="32"/>
          <w:szCs w:val="32"/>
        </w:rPr>
        <w:t>, Friday 10am</w:t>
      </w:r>
    </w:p>
    <w:p w14:paraId="31509D7D" w14:textId="19E60897" w:rsidR="00B748E5" w:rsidRDefault="00B748E5" w:rsidP="00B748E5">
      <w:pPr>
        <w:spacing w:after="0"/>
        <w:jc w:val="center"/>
        <w:rPr>
          <w:rFonts w:ascii="Arial" w:hAnsi="Arial" w:cs="Arial"/>
          <w:i/>
          <w:iCs/>
          <w:sz w:val="32"/>
          <w:szCs w:val="32"/>
        </w:rPr>
      </w:pPr>
      <w:r w:rsidRPr="0071422F">
        <w:rPr>
          <w:rFonts w:ascii="Arial" w:hAnsi="Arial" w:cs="Arial"/>
          <w:i/>
          <w:iCs/>
          <w:sz w:val="32"/>
          <w:szCs w:val="32"/>
        </w:rPr>
        <w:t>Tutor: Thomas Dolmark</w:t>
      </w:r>
    </w:p>
    <w:p w14:paraId="420F3C60" w14:textId="77777777" w:rsidR="004B54E6" w:rsidRPr="0022285C" w:rsidRDefault="004B54E6" w:rsidP="00B748E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4763CBE3" w14:textId="00B23271" w:rsidR="00B748E5" w:rsidRPr="004B54E6" w:rsidRDefault="004B54E6" w:rsidP="00614FB4">
      <w:pPr>
        <w:jc w:val="center"/>
        <w:rPr>
          <w:rFonts w:ascii="Arial" w:hAnsi="Arial" w:cs="Arial"/>
          <w:i/>
          <w:iCs/>
        </w:rPr>
      </w:pPr>
      <w:r w:rsidRPr="004B54E6">
        <w:rPr>
          <w:rFonts w:ascii="Arial" w:hAnsi="Arial" w:cs="Arial"/>
          <w:i/>
          <w:iCs/>
        </w:rPr>
        <w:t>Submission Date: 08/09/2024</w:t>
      </w:r>
    </w:p>
    <w:p w14:paraId="1CF857F0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5AED7C6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6E146EF5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7335547F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6769B4A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751E3B03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365B8B65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12BA5306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24BABA91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0E014560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4C1419FC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2C5C715A" w14:textId="77777777" w:rsidR="00B748E5" w:rsidRPr="0071422F" w:rsidRDefault="00B748E5" w:rsidP="00614FB4">
      <w:pPr>
        <w:jc w:val="center"/>
        <w:rPr>
          <w:rFonts w:ascii="Arial" w:hAnsi="Arial" w:cs="Arial"/>
          <w:b/>
          <w:bCs/>
        </w:rPr>
      </w:pPr>
    </w:p>
    <w:p w14:paraId="540F6175" w14:textId="0018DF2C" w:rsidR="00B748E5" w:rsidRPr="0071422F" w:rsidRDefault="00B748E5" w:rsidP="002E5273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0" w:name="_Toc176730484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t>Executive Summary</w:t>
      </w:r>
      <w:bookmarkEnd w:id="0"/>
    </w:p>
    <w:p w14:paraId="327CCA33" w14:textId="60887D9B" w:rsidR="00A1247A" w:rsidRPr="0022285C" w:rsidRDefault="00704225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report is to </w:t>
      </w:r>
      <w:r w:rsidR="00106DDD">
        <w:rPr>
          <w:rFonts w:ascii="Arial" w:hAnsi="Arial" w:cs="Arial"/>
        </w:rPr>
        <w:t>justify the consequences of social media use</w:t>
      </w:r>
      <w:r w:rsidR="000144C0">
        <w:rPr>
          <w:rFonts w:ascii="Arial" w:hAnsi="Arial" w:cs="Arial"/>
        </w:rPr>
        <w:t xml:space="preserve"> </w:t>
      </w:r>
      <w:r w:rsidR="0024049E">
        <w:rPr>
          <w:rFonts w:ascii="Arial" w:hAnsi="Arial" w:cs="Arial"/>
        </w:rPr>
        <w:t xml:space="preserve">on the overall wellbeing of female adolescents </w:t>
      </w:r>
      <w:r w:rsidR="000144C0">
        <w:rPr>
          <w:rFonts w:ascii="Arial" w:hAnsi="Arial" w:cs="Arial"/>
        </w:rPr>
        <w:t xml:space="preserve">that have been </w:t>
      </w:r>
      <w:r w:rsidR="00D13D3B">
        <w:rPr>
          <w:rFonts w:ascii="Arial" w:hAnsi="Arial" w:cs="Arial"/>
        </w:rPr>
        <w:t>thoroughly established in a wide range of papers that have been researched. This</w:t>
      </w:r>
      <w:r w:rsidR="00106DDD">
        <w:rPr>
          <w:rFonts w:ascii="Arial" w:hAnsi="Arial" w:cs="Arial"/>
        </w:rPr>
        <w:t xml:space="preserve"> involv</w:t>
      </w:r>
      <w:r w:rsidR="00D13D3B">
        <w:rPr>
          <w:rFonts w:ascii="Arial" w:hAnsi="Arial" w:cs="Arial"/>
        </w:rPr>
        <w:t>es</w:t>
      </w:r>
      <w:r w:rsidR="00106DDD">
        <w:rPr>
          <w:rFonts w:ascii="Arial" w:hAnsi="Arial" w:cs="Arial"/>
        </w:rPr>
        <w:t xml:space="preserve"> </w:t>
      </w:r>
      <w:r w:rsidR="00D13D3B">
        <w:rPr>
          <w:rFonts w:ascii="Arial" w:hAnsi="Arial" w:cs="Arial"/>
        </w:rPr>
        <w:t>but not limited to</w:t>
      </w:r>
      <w:r w:rsidR="00106DDD">
        <w:rPr>
          <w:rFonts w:ascii="Arial" w:hAnsi="Arial" w:cs="Arial"/>
        </w:rPr>
        <w:t xml:space="preserve"> cyberbullying, </w:t>
      </w:r>
      <w:r w:rsidR="00260304">
        <w:rPr>
          <w:rFonts w:ascii="Arial" w:hAnsi="Arial" w:cs="Arial"/>
        </w:rPr>
        <w:t>risk of privacy information disclosed to wider audience that are not known to female adolescents</w:t>
      </w:r>
      <w:r w:rsidR="00D13D3B">
        <w:rPr>
          <w:rFonts w:ascii="Arial" w:hAnsi="Arial" w:cs="Arial"/>
        </w:rPr>
        <w:t>, and</w:t>
      </w:r>
      <w:r w:rsidR="00260304">
        <w:rPr>
          <w:rFonts w:ascii="Arial" w:hAnsi="Arial" w:cs="Arial"/>
        </w:rPr>
        <w:t xml:space="preserve"> </w:t>
      </w:r>
      <w:r w:rsidR="001059D7">
        <w:rPr>
          <w:rFonts w:ascii="Arial" w:hAnsi="Arial" w:cs="Arial"/>
        </w:rPr>
        <w:t xml:space="preserve">increased levels of depression. </w:t>
      </w:r>
      <w:r w:rsidR="00CA7D91">
        <w:rPr>
          <w:rFonts w:ascii="Arial" w:hAnsi="Arial" w:cs="Arial"/>
        </w:rPr>
        <w:t xml:space="preserve">Innovation of social media technologies </w:t>
      </w:r>
      <w:r w:rsidR="00DB32DE">
        <w:rPr>
          <w:rFonts w:ascii="Arial" w:hAnsi="Arial" w:cs="Arial"/>
        </w:rPr>
        <w:t xml:space="preserve">makes an appeal to female adolescents in </w:t>
      </w:r>
      <w:proofErr w:type="spellStart"/>
      <w:r w:rsidR="00DB32DE">
        <w:rPr>
          <w:rFonts w:ascii="Arial" w:hAnsi="Arial" w:cs="Arial"/>
        </w:rPr>
        <w:t>utilising</w:t>
      </w:r>
      <w:proofErr w:type="spellEnd"/>
      <w:r w:rsidR="00DB32DE">
        <w:rPr>
          <w:rFonts w:ascii="Arial" w:hAnsi="Arial" w:cs="Arial"/>
        </w:rPr>
        <w:t xml:space="preserve"> photo-filtering features that hides their own insecurities of </w:t>
      </w:r>
      <w:r w:rsidR="00EF6637">
        <w:rPr>
          <w:rFonts w:ascii="Arial" w:hAnsi="Arial" w:cs="Arial"/>
        </w:rPr>
        <w:t xml:space="preserve">unrealistic beauty standards. </w:t>
      </w:r>
      <w:r w:rsidR="003C25D5">
        <w:rPr>
          <w:rFonts w:ascii="Arial" w:hAnsi="Arial" w:cs="Arial"/>
        </w:rPr>
        <w:t xml:space="preserve">A systematic literature </w:t>
      </w:r>
      <w:r w:rsidR="00D3175F">
        <w:rPr>
          <w:rFonts w:ascii="Arial" w:hAnsi="Arial" w:cs="Arial"/>
        </w:rPr>
        <w:t xml:space="preserve">review has been conducted using the PRISMA methodology to assist in </w:t>
      </w:r>
      <w:r w:rsidR="0021718C">
        <w:rPr>
          <w:rFonts w:ascii="Arial" w:hAnsi="Arial" w:cs="Arial"/>
        </w:rPr>
        <w:t>this research</w:t>
      </w:r>
      <w:r w:rsidR="00B4785E">
        <w:rPr>
          <w:rFonts w:ascii="Arial" w:hAnsi="Arial" w:cs="Arial"/>
        </w:rPr>
        <w:t>.</w:t>
      </w:r>
      <w:r w:rsidR="006E3807">
        <w:rPr>
          <w:rFonts w:ascii="Arial" w:hAnsi="Arial" w:cs="Arial"/>
        </w:rPr>
        <w:t xml:space="preserve"> </w:t>
      </w:r>
      <w:r w:rsidR="00A1247A">
        <w:rPr>
          <w:rFonts w:ascii="Arial" w:hAnsi="Arial" w:cs="Arial"/>
        </w:rPr>
        <w:t xml:space="preserve">Diagrams illustrated in this report are stakeholder analysis, </w:t>
      </w:r>
      <w:r w:rsidR="002F0FAB">
        <w:rPr>
          <w:rFonts w:ascii="Arial" w:hAnsi="Arial" w:cs="Arial"/>
        </w:rPr>
        <w:t xml:space="preserve">empathy map, context map and </w:t>
      </w:r>
      <w:r w:rsidR="000E2180">
        <w:rPr>
          <w:rFonts w:ascii="Arial" w:hAnsi="Arial" w:cs="Arial"/>
        </w:rPr>
        <w:t xml:space="preserve">fishbone diagram to convey </w:t>
      </w:r>
      <w:r w:rsidR="0067269F">
        <w:rPr>
          <w:rFonts w:ascii="Arial" w:hAnsi="Arial" w:cs="Arial"/>
        </w:rPr>
        <w:t>the ramifications of social media use</w:t>
      </w:r>
      <w:r w:rsidR="0024049E">
        <w:rPr>
          <w:rFonts w:ascii="Arial" w:hAnsi="Arial" w:cs="Arial"/>
        </w:rPr>
        <w:t xml:space="preserve">. </w:t>
      </w:r>
    </w:p>
    <w:p w14:paraId="101E1A98" w14:textId="44EA8ED1" w:rsidR="00395280" w:rsidRDefault="00930EBF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these research findings, </w:t>
      </w:r>
      <w:r w:rsidR="006A512D">
        <w:rPr>
          <w:rFonts w:ascii="Arial" w:hAnsi="Arial" w:cs="Arial"/>
        </w:rPr>
        <w:t xml:space="preserve">shows </w:t>
      </w:r>
      <w:r w:rsidR="00DD7721">
        <w:rPr>
          <w:rFonts w:ascii="Arial" w:hAnsi="Arial" w:cs="Arial"/>
        </w:rPr>
        <w:t xml:space="preserve">parents, </w:t>
      </w:r>
      <w:r w:rsidR="00EC1714">
        <w:rPr>
          <w:rFonts w:ascii="Arial" w:hAnsi="Arial" w:cs="Arial"/>
        </w:rPr>
        <w:t>mental health professionals</w:t>
      </w:r>
      <w:r w:rsidR="00DD0970">
        <w:rPr>
          <w:rFonts w:ascii="Arial" w:hAnsi="Arial" w:cs="Arial"/>
        </w:rPr>
        <w:t xml:space="preserve">, </w:t>
      </w:r>
      <w:r w:rsidR="00F03F3D">
        <w:rPr>
          <w:rFonts w:ascii="Arial" w:hAnsi="Arial" w:cs="Arial"/>
        </w:rPr>
        <w:t xml:space="preserve">social media users and companies will be a major contributor to supporting the resolution of this problem statement. </w:t>
      </w:r>
      <w:r w:rsidR="0074518D">
        <w:rPr>
          <w:rFonts w:ascii="Arial" w:hAnsi="Arial" w:cs="Arial"/>
        </w:rPr>
        <w:t xml:space="preserve">The challenge </w:t>
      </w:r>
      <w:r w:rsidR="00D86B18">
        <w:rPr>
          <w:rFonts w:ascii="Arial" w:hAnsi="Arial" w:cs="Arial"/>
        </w:rPr>
        <w:t>will be</w:t>
      </w:r>
      <w:r w:rsidR="0074518D">
        <w:rPr>
          <w:rFonts w:ascii="Arial" w:hAnsi="Arial" w:cs="Arial"/>
        </w:rPr>
        <w:t xml:space="preserve"> to </w:t>
      </w:r>
      <w:r w:rsidR="000F4BD6">
        <w:rPr>
          <w:rFonts w:ascii="Arial" w:hAnsi="Arial" w:cs="Arial"/>
        </w:rPr>
        <w:t xml:space="preserve">maintain </w:t>
      </w:r>
      <w:r w:rsidR="00984DD4">
        <w:rPr>
          <w:rFonts w:ascii="Arial" w:hAnsi="Arial" w:cs="Arial"/>
        </w:rPr>
        <w:t xml:space="preserve">effective strategies in aiding female adolescents </w:t>
      </w:r>
      <w:r w:rsidR="002F66B6">
        <w:rPr>
          <w:rFonts w:ascii="Arial" w:hAnsi="Arial" w:cs="Arial"/>
        </w:rPr>
        <w:t>i</w:t>
      </w:r>
      <w:r w:rsidR="00984DD4">
        <w:rPr>
          <w:rFonts w:ascii="Arial" w:hAnsi="Arial" w:cs="Arial"/>
        </w:rPr>
        <w:t xml:space="preserve">n the use of social media </w:t>
      </w:r>
      <w:r w:rsidR="002F66B6">
        <w:rPr>
          <w:rFonts w:ascii="Arial" w:hAnsi="Arial" w:cs="Arial"/>
        </w:rPr>
        <w:t>within</w:t>
      </w:r>
      <w:r w:rsidR="000359F4">
        <w:rPr>
          <w:rFonts w:ascii="Arial" w:hAnsi="Arial" w:cs="Arial"/>
        </w:rPr>
        <w:t xml:space="preserve"> today’s technological society</w:t>
      </w:r>
      <w:r w:rsidR="00E02622">
        <w:rPr>
          <w:rFonts w:ascii="Arial" w:hAnsi="Arial" w:cs="Arial"/>
        </w:rPr>
        <w:t xml:space="preserve"> </w:t>
      </w:r>
      <w:r w:rsidR="00511E0D">
        <w:rPr>
          <w:rFonts w:ascii="Arial" w:hAnsi="Arial" w:cs="Arial"/>
        </w:rPr>
        <w:t>whilst,</w:t>
      </w:r>
      <w:r w:rsidR="00E02622">
        <w:rPr>
          <w:rFonts w:ascii="Arial" w:hAnsi="Arial" w:cs="Arial"/>
        </w:rPr>
        <w:t xml:space="preserve"> </w:t>
      </w:r>
      <w:r w:rsidR="00511E0D">
        <w:rPr>
          <w:rFonts w:ascii="Arial" w:hAnsi="Arial" w:cs="Arial"/>
        </w:rPr>
        <w:t>ensuring</w:t>
      </w:r>
      <w:r w:rsidR="006D22C8">
        <w:rPr>
          <w:rFonts w:ascii="Arial" w:hAnsi="Arial" w:cs="Arial"/>
        </w:rPr>
        <w:t xml:space="preserve"> the financial growth of social media companies</w:t>
      </w:r>
      <w:r w:rsidR="00511E0D">
        <w:rPr>
          <w:rFonts w:ascii="Arial" w:hAnsi="Arial" w:cs="Arial"/>
        </w:rPr>
        <w:t xml:space="preserve"> to gain access to global news</w:t>
      </w:r>
      <w:r w:rsidR="00CF23BF">
        <w:rPr>
          <w:rFonts w:ascii="Arial" w:hAnsi="Arial" w:cs="Arial"/>
        </w:rPr>
        <w:t xml:space="preserve"> and topics. It is high</w:t>
      </w:r>
      <w:r w:rsidR="00596C64">
        <w:rPr>
          <w:rFonts w:ascii="Arial" w:hAnsi="Arial" w:cs="Arial"/>
        </w:rPr>
        <w:t>ly important to beware of</w:t>
      </w:r>
      <w:r w:rsidR="00A32CD2">
        <w:rPr>
          <w:rFonts w:ascii="Arial" w:hAnsi="Arial" w:cs="Arial"/>
        </w:rPr>
        <w:t xml:space="preserve"> </w:t>
      </w:r>
      <w:r w:rsidR="00A43E33">
        <w:rPr>
          <w:rFonts w:ascii="Arial" w:hAnsi="Arial" w:cs="Arial"/>
        </w:rPr>
        <w:t>the</w:t>
      </w:r>
      <w:r w:rsidR="00715B16">
        <w:rPr>
          <w:rFonts w:ascii="Arial" w:hAnsi="Arial" w:cs="Arial"/>
        </w:rPr>
        <w:t xml:space="preserve"> ethical </w:t>
      </w:r>
      <w:r w:rsidR="00596C64">
        <w:rPr>
          <w:rFonts w:ascii="Arial" w:hAnsi="Arial" w:cs="Arial"/>
        </w:rPr>
        <w:t xml:space="preserve">concerns involved </w:t>
      </w:r>
      <w:r w:rsidR="004E3CEE">
        <w:rPr>
          <w:rFonts w:ascii="Arial" w:hAnsi="Arial" w:cs="Arial"/>
        </w:rPr>
        <w:t xml:space="preserve">where social media </w:t>
      </w:r>
      <w:proofErr w:type="gramStart"/>
      <w:r w:rsidR="004E3CEE">
        <w:rPr>
          <w:rFonts w:ascii="Arial" w:hAnsi="Arial" w:cs="Arial"/>
        </w:rPr>
        <w:t>platform</w:t>
      </w:r>
      <w:proofErr w:type="gramEnd"/>
      <w:r w:rsidR="004E3CEE">
        <w:rPr>
          <w:rFonts w:ascii="Arial" w:hAnsi="Arial" w:cs="Arial"/>
        </w:rPr>
        <w:t xml:space="preserve"> gain access to many online users’ data through machine learning algorithms</w:t>
      </w:r>
      <w:r w:rsidR="009E55B2">
        <w:rPr>
          <w:rFonts w:ascii="Arial" w:hAnsi="Arial" w:cs="Arial"/>
        </w:rPr>
        <w:t>.</w:t>
      </w:r>
      <w:r w:rsidR="00395280">
        <w:rPr>
          <w:rFonts w:ascii="Arial" w:hAnsi="Arial" w:cs="Arial"/>
        </w:rPr>
        <w:t xml:space="preserve"> </w:t>
      </w:r>
    </w:p>
    <w:p w14:paraId="5DE6C3DE" w14:textId="1B5111A1" w:rsidR="00B748E5" w:rsidRPr="0071422F" w:rsidRDefault="00E02622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966437A" w14:textId="77777777" w:rsidR="00B748E5" w:rsidRPr="0071422F" w:rsidRDefault="00B748E5" w:rsidP="00B748E5">
      <w:pPr>
        <w:rPr>
          <w:rFonts w:ascii="Arial" w:hAnsi="Arial" w:cs="Arial"/>
        </w:rPr>
      </w:pPr>
    </w:p>
    <w:p w14:paraId="53385FAB" w14:textId="77777777" w:rsidR="00B748E5" w:rsidRPr="0071422F" w:rsidRDefault="00B748E5" w:rsidP="00B748E5">
      <w:pPr>
        <w:rPr>
          <w:rFonts w:ascii="Arial" w:hAnsi="Arial" w:cs="Arial"/>
        </w:rPr>
      </w:pPr>
    </w:p>
    <w:p w14:paraId="0522740F" w14:textId="77777777" w:rsidR="00B748E5" w:rsidRPr="0071422F" w:rsidRDefault="00B748E5" w:rsidP="00B748E5">
      <w:pPr>
        <w:rPr>
          <w:rFonts w:ascii="Arial" w:hAnsi="Arial" w:cs="Arial"/>
        </w:rPr>
      </w:pPr>
    </w:p>
    <w:p w14:paraId="2C4F475B" w14:textId="77777777" w:rsidR="00B748E5" w:rsidRPr="0071422F" w:rsidRDefault="00B748E5" w:rsidP="00B748E5">
      <w:pPr>
        <w:rPr>
          <w:rFonts w:ascii="Arial" w:hAnsi="Arial" w:cs="Arial"/>
        </w:rPr>
      </w:pPr>
    </w:p>
    <w:p w14:paraId="2B02E9B2" w14:textId="77777777" w:rsidR="00B748E5" w:rsidRPr="0071422F" w:rsidRDefault="00B748E5" w:rsidP="00B748E5">
      <w:pPr>
        <w:rPr>
          <w:rFonts w:ascii="Arial" w:hAnsi="Arial" w:cs="Arial"/>
        </w:rPr>
      </w:pPr>
    </w:p>
    <w:p w14:paraId="17A55170" w14:textId="77777777" w:rsidR="00B748E5" w:rsidRPr="0071422F" w:rsidRDefault="00B748E5" w:rsidP="00B748E5">
      <w:pPr>
        <w:rPr>
          <w:rFonts w:ascii="Arial" w:hAnsi="Arial" w:cs="Arial"/>
        </w:rPr>
      </w:pPr>
    </w:p>
    <w:p w14:paraId="610D0A77" w14:textId="38E2515A" w:rsidR="00B748E5" w:rsidRPr="0071422F" w:rsidRDefault="00B00BEE" w:rsidP="00B00BEE">
      <w:pPr>
        <w:tabs>
          <w:tab w:val="left" w:pos="96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40EC0A" w14:textId="77777777" w:rsidR="00B748E5" w:rsidRPr="0071422F" w:rsidRDefault="00B748E5" w:rsidP="00B748E5">
      <w:pPr>
        <w:rPr>
          <w:rFonts w:ascii="Arial" w:hAnsi="Arial" w:cs="Arial"/>
        </w:rPr>
      </w:pPr>
    </w:p>
    <w:p w14:paraId="38FA6910" w14:textId="77777777" w:rsidR="00B748E5" w:rsidRPr="0071422F" w:rsidRDefault="00B748E5" w:rsidP="00B748E5">
      <w:pPr>
        <w:rPr>
          <w:rFonts w:ascii="Arial" w:hAnsi="Arial" w:cs="Arial"/>
        </w:rPr>
      </w:pPr>
    </w:p>
    <w:p w14:paraId="25F1AEEE" w14:textId="77777777" w:rsidR="00B748E5" w:rsidRPr="0071422F" w:rsidRDefault="00B748E5" w:rsidP="00B748E5">
      <w:pPr>
        <w:rPr>
          <w:rFonts w:ascii="Arial" w:hAnsi="Arial" w:cs="Arial"/>
        </w:rPr>
      </w:pPr>
    </w:p>
    <w:p w14:paraId="3497268D" w14:textId="77777777" w:rsidR="00B748E5" w:rsidRPr="0071422F" w:rsidRDefault="00B748E5" w:rsidP="00B748E5">
      <w:pPr>
        <w:rPr>
          <w:rFonts w:ascii="Arial" w:hAnsi="Arial" w:cs="Arial"/>
        </w:rPr>
      </w:pPr>
    </w:p>
    <w:p w14:paraId="391A2DE3" w14:textId="77777777" w:rsidR="00B748E5" w:rsidRPr="0071422F" w:rsidRDefault="00B748E5" w:rsidP="00B748E5">
      <w:pPr>
        <w:rPr>
          <w:rFonts w:ascii="Arial" w:hAnsi="Arial" w:cs="Arial"/>
        </w:rPr>
      </w:pPr>
    </w:p>
    <w:p w14:paraId="2BFBFB75" w14:textId="77777777" w:rsidR="00B748E5" w:rsidRPr="0071422F" w:rsidRDefault="00B748E5" w:rsidP="00B748E5">
      <w:pPr>
        <w:rPr>
          <w:rFonts w:ascii="Arial" w:hAnsi="Arial" w:cs="Arial"/>
        </w:rPr>
      </w:pPr>
    </w:p>
    <w:p w14:paraId="4C1C028E" w14:textId="77777777" w:rsidR="00B748E5" w:rsidRPr="0071422F" w:rsidRDefault="00B748E5" w:rsidP="00B748E5">
      <w:pPr>
        <w:rPr>
          <w:rFonts w:ascii="Arial" w:hAnsi="Arial" w:cs="Arial"/>
        </w:rPr>
      </w:pPr>
    </w:p>
    <w:p w14:paraId="77EE9317" w14:textId="77777777" w:rsidR="00B748E5" w:rsidRPr="0071422F" w:rsidRDefault="00B748E5" w:rsidP="00B748E5">
      <w:pPr>
        <w:rPr>
          <w:rFonts w:ascii="Arial" w:hAnsi="Arial" w:cs="Arial"/>
        </w:rPr>
      </w:pPr>
    </w:p>
    <w:p w14:paraId="598CE3F5" w14:textId="77777777" w:rsidR="00B748E5" w:rsidRPr="0071422F" w:rsidRDefault="00B748E5" w:rsidP="00B748E5">
      <w:pPr>
        <w:rPr>
          <w:rFonts w:ascii="Arial" w:hAnsi="Arial" w:cs="Arial"/>
        </w:rPr>
      </w:pPr>
    </w:p>
    <w:p w14:paraId="06E0A55C" w14:textId="77777777" w:rsidR="00B748E5" w:rsidRPr="0071422F" w:rsidRDefault="00B748E5" w:rsidP="00B748E5">
      <w:pPr>
        <w:rPr>
          <w:rFonts w:ascii="Arial" w:hAnsi="Arial" w:cs="Arial"/>
        </w:rPr>
      </w:pPr>
    </w:p>
    <w:p w14:paraId="402362CD" w14:textId="77777777" w:rsidR="00B748E5" w:rsidRPr="0071422F" w:rsidRDefault="00B748E5" w:rsidP="00B748E5">
      <w:pPr>
        <w:rPr>
          <w:rFonts w:ascii="Arial" w:hAnsi="Arial" w:cs="Arial"/>
        </w:rPr>
      </w:pPr>
    </w:p>
    <w:p w14:paraId="37AF6C72" w14:textId="3DCD8D24" w:rsidR="00B748E5" w:rsidRPr="0071422F" w:rsidRDefault="00B748E5" w:rsidP="00B748E5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14:ligatures w14:val="standardContextual"/>
        </w:rPr>
        <w:id w:val="1676451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165DE2" w14:textId="3A35832E" w:rsidR="005A6002" w:rsidRPr="00EB794B" w:rsidRDefault="005A6002" w:rsidP="00404E8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EB794B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5B3FB9E5" w14:textId="77777777" w:rsidR="00BA6D56" w:rsidRPr="00EB794B" w:rsidRDefault="00BA6D56" w:rsidP="00BA6D56">
          <w:pPr>
            <w:rPr>
              <w:rFonts w:ascii="Arial" w:hAnsi="Arial" w:cs="Arial"/>
              <w:b/>
              <w:bCs/>
            </w:rPr>
          </w:pPr>
        </w:p>
        <w:p w14:paraId="6FF821BD" w14:textId="7941C8C8" w:rsidR="00EB794B" w:rsidRPr="00EB794B" w:rsidRDefault="005A6002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B794B">
            <w:rPr>
              <w:rFonts w:ascii="Arial" w:hAnsi="Arial" w:cs="Arial"/>
              <w:b/>
              <w:bCs/>
            </w:rPr>
            <w:fldChar w:fldCharType="begin"/>
          </w:r>
          <w:r w:rsidRPr="00EB794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EB794B">
            <w:rPr>
              <w:rFonts w:ascii="Arial" w:hAnsi="Arial" w:cs="Arial"/>
              <w:b/>
              <w:bCs/>
            </w:rPr>
            <w:fldChar w:fldCharType="separate"/>
          </w:r>
          <w:hyperlink w:anchor="_Toc176730484" w:history="1">
            <w:r w:rsidR="00EB794B"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Executive Summary</w:t>
            </w:r>
            <w:r w:rsidR="00EB794B" w:rsidRPr="00EB794B">
              <w:rPr>
                <w:b/>
                <w:bCs/>
                <w:noProof/>
                <w:webHidden/>
              </w:rPr>
              <w:tab/>
            </w:r>
            <w:r w:rsidR="00EB794B" w:rsidRPr="00EB794B">
              <w:rPr>
                <w:b/>
                <w:bCs/>
                <w:noProof/>
                <w:webHidden/>
              </w:rPr>
              <w:fldChar w:fldCharType="begin"/>
            </w:r>
            <w:r w:rsidR="00EB794B" w:rsidRPr="00EB794B">
              <w:rPr>
                <w:b/>
                <w:bCs/>
                <w:noProof/>
                <w:webHidden/>
              </w:rPr>
              <w:instrText xml:space="preserve"> PAGEREF _Toc176730484 \h </w:instrText>
            </w:r>
            <w:r w:rsidR="00EB794B" w:rsidRPr="00EB794B">
              <w:rPr>
                <w:b/>
                <w:bCs/>
                <w:noProof/>
                <w:webHidden/>
              </w:rPr>
            </w:r>
            <w:r w:rsidR="00EB794B" w:rsidRPr="00EB794B">
              <w:rPr>
                <w:b/>
                <w:bCs/>
                <w:noProof/>
                <w:webHidden/>
              </w:rPr>
              <w:fldChar w:fldCharType="separate"/>
            </w:r>
            <w:r w:rsidR="00EB794B" w:rsidRPr="00EB794B">
              <w:rPr>
                <w:b/>
                <w:bCs/>
                <w:noProof/>
                <w:webHidden/>
              </w:rPr>
              <w:t>2</w:t>
            </w:r>
            <w:r w:rsidR="00EB794B"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3350FD" w14:textId="5811701A" w:rsidR="00EB794B" w:rsidRPr="00EB794B" w:rsidRDefault="00EB794B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85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_Toc176730485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4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B6CC8E" w14:textId="720D01CF" w:rsidR="00EB794B" w:rsidRPr="00EB794B" w:rsidRDefault="00EB794B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86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Discussion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_Toc176730486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5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D24AD7" w14:textId="7DE133B1" w:rsidR="00EB794B" w:rsidRPr="00EB794B" w:rsidRDefault="00EB794B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87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I.</w:t>
            </w:r>
            <w:r w:rsidRPr="00EB794B">
              <w:rPr>
                <w:rFonts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Task 1 – Problem Definition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_Toc176730487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5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8DD91F" w14:textId="08AF53B0" w:rsidR="00EB794B" w:rsidRPr="00EB794B" w:rsidRDefault="00EB794B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88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II.</w:t>
            </w:r>
            <w:r w:rsidRPr="00EB794B">
              <w:rPr>
                <w:rFonts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Task 2 – Stakeholder Understanding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_Toc176730488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8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CF4AE3" w14:textId="7E35F1DB" w:rsidR="00EB794B" w:rsidRPr="00EB794B" w:rsidRDefault="00EB794B">
          <w:pPr>
            <w:pStyle w:val="TOC2"/>
            <w:tabs>
              <w:tab w:val="left" w:pos="720"/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89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III.</w:t>
            </w:r>
            <w:r w:rsidRPr="00EB794B">
              <w:rPr>
                <w:rFonts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Task 3 – Problem Representation and Understanding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_Toc176730489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10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78AB06" w14:textId="088DE486" w:rsidR="00EB794B" w:rsidRPr="00EB794B" w:rsidRDefault="00EB794B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90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_Toc176730490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13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45E6BD" w14:textId="6499E754" w:rsidR="00EB794B" w:rsidRPr="00EB794B" w:rsidRDefault="00EB794B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91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_Toc176730491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14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B1A72B" w14:textId="7A039F0C" w:rsidR="00EB794B" w:rsidRPr="00EB794B" w:rsidRDefault="00EB794B">
          <w:pPr>
            <w:pStyle w:val="TOC1"/>
            <w:tabs>
              <w:tab w:val="right" w:leader="dot" w:pos="1079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730492" w:history="1">
            <w:r w:rsidRPr="00EB794B">
              <w:rPr>
                <w:rStyle w:val="Hyperlink"/>
                <w:rFonts w:ascii="Arial" w:hAnsi="Arial" w:cs="Arial"/>
                <w:b/>
                <w:bCs/>
                <w:noProof/>
              </w:rPr>
              <w:t>Academic References</w:t>
            </w:r>
            <w:r w:rsidRPr="00EB794B">
              <w:rPr>
                <w:b/>
                <w:bCs/>
                <w:noProof/>
                <w:webHidden/>
              </w:rPr>
              <w:tab/>
            </w:r>
            <w:r w:rsidRPr="00EB794B">
              <w:rPr>
                <w:b/>
                <w:bCs/>
                <w:noProof/>
                <w:webHidden/>
              </w:rPr>
              <w:fldChar w:fldCharType="begin"/>
            </w:r>
            <w:r w:rsidRPr="00EB794B">
              <w:rPr>
                <w:b/>
                <w:bCs/>
                <w:noProof/>
                <w:webHidden/>
              </w:rPr>
              <w:instrText xml:space="preserve"> PAGEREF _Toc176730492 \h </w:instrText>
            </w:r>
            <w:r w:rsidRPr="00EB794B">
              <w:rPr>
                <w:b/>
                <w:bCs/>
                <w:noProof/>
                <w:webHidden/>
              </w:rPr>
            </w:r>
            <w:r w:rsidRPr="00EB794B">
              <w:rPr>
                <w:b/>
                <w:bCs/>
                <w:noProof/>
                <w:webHidden/>
              </w:rPr>
              <w:fldChar w:fldCharType="separate"/>
            </w:r>
            <w:r w:rsidRPr="00EB794B">
              <w:rPr>
                <w:b/>
                <w:bCs/>
                <w:noProof/>
                <w:webHidden/>
              </w:rPr>
              <w:t>15</w:t>
            </w:r>
            <w:r w:rsidRPr="00EB79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1C9699" w14:textId="3266F38A" w:rsidR="005A6002" w:rsidRPr="0071422F" w:rsidRDefault="005A6002">
          <w:pPr>
            <w:rPr>
              <w:rFonts w:ascii="Arial" w:hAnsi="Arial" w:cs="Arial"/>
            </w:rPr>
          </w:pPr>
          <w:r w:rsidRPr="00EB794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EB56F97" w14:textId="77777777" w:rsidR="00B748E5" w:rsidRPr="0071422F" w:rsidRDefault="00B748E5" w:rsidP="00B748E5">
      <w:pPr>
        <w:rPr>
          <w:rFonts w:ascii="Arial" w:hAnsi="Arial" w:cs="Arial"/>
        </w:rPr>
      </w:pPr>
    </w:p>
    <w:p w14:paraId="26CE0E0B" w14:textId="77777777" w:rsidR="00B748E5" w:rsidRPr="0071422F" w:rsidRDefault="00B748E5" w:rsidP="00B748E5">
      <w:pPr>
        <w:rPr>
          <w:rFonts w:ascii="Arial" w:hAnsi="Arial" w:cs="Arial"/>
        </w:rPr>
      </w:pPr>
    </w:p>
    <w:p w14:paraId="1D1FD5CF" w14:textId="77777777" w:rsidR="00B748E5" w:rsidRPr="0071422F" w:rsidRDefault="00B748E5" w:rsidP="00B748E5">
      <w:pPr>
        <w:rPr>
          <w:rFonts w:ascii="Arial" w:hAnsi="Arial" w:cs="Arial"/>
        </w:rPr>
      </w:pPr>
    </w:p>
    <w:p w14:paraId="45747B85" w14:textId="77777777" w:rsidR="00B748E5" w:rsidRPr="0071422F" w:rsidRDefault="00B748E5" w:rsidP="00B748E5">
      <w:pPr>
        <w:rPr>
          <w:rFonts w:ascii="Arial" w:hAnsi="Arial" w:cs="Arial"/>
        </w:rPr>
      </w:pPr>
    </w:p>
    <w:p w14:paraId="22A98BC7" w14:textId="77777777" w:rsidR="00B748E5" w:rsidRPr="0071422F" w:rsidRDefault="00B748E5" w:rsidP="00B748E5">
      <w:pPr>
        <w:rPr>
          <w:rFonts w:ascii="Arial" w:hAnsi="Arial" w:cs="Arial"/>
        </w:rPr>
      </w:pPr>
    </w:p>
    <w:p w14:paraId="662DF0A7" w14:textId="77777777" w:rsidR="00B748E5" w:rsidRPr="0071422F" w:rsidRDefault="00B748E5" w:rsidP="00B748E5">
      <w:pPr>
        <w:rPr>
          <w:rFonts w:ascii="Arial" w:hAnsi="Arial" w:cs="Arial"/>
        </w:rPr>
      </w:pPr>
    </w:p>
    <w:p w14:paraId="4D44274D" w14:textId="77777777" w:rsidR="00B748E5" w:rsidRPr="0071422F" w:rsidRDefault="00B748E5" w:rsidP="00B748E5">
      <w:pPr>
        <w:rPr>
          <w:rFonts w:ascii="Arial" w:hAnsi="Arial" w:cs="Arial"/>
        </w:rPr>
      </w:pPr>
    </w:p>
    <w:p w14:paraId="264F7001" w14:textId="77777777" w:rsidR="00B748E5" w:rsidRPr="0071422F" w:rsidRDefault="00B748E5" w:rsidP="00B748E5">
      <w:pPr>
        <w:rPr>
          <w:rFonts w:ascii="Arial" w:hAnsi="Arial" w:cs="Arial"/>
        </w:rPr>
      </w:pPr>
    </w:p>
    <w:p w14:paraId="22DA5ABC" w14:textId="77777777" w:rsidR="00B748E5" w:rsidRPr="0071422F" w:rsidRDefault="00B748E5" w:rsidP="00B748E5">
      <w:pPr>
        <w:rPr>
          <w:rFonts w:ascii="Arial" w:hAnsi="Arial" w:cs="Arial"/>
        </w:rPr>
      </w:pPr>
    </w:p>
    <w:p w14:paraId="43F1743A" w14:textId="77777777" w:rsidR="00B748E5" w:rsidRPr="0071422F" w:rsidRDefault="00B748E5" w:rsidP="00B748E5">
      <w:pPr>
        <w:rPr>
          <w:rFonts w:ascii="Arial" w:hAnsi="Arial" w:cs="Arial"/>
        </w:rPr>
      </w:pPr>
    </w:p>
    <w:p w14:paraId="4E09F78C" w14:textId="77777777" w:rsidR="00B748E5" w:rsidRPr="0071422F" w:rsidRDefault="00B748E5" w:rsidP="00B748E5">
      <w:pPr>
        <w:rPr>
          <w:rFonts w:ascii="Arial" w:hAnsi="Arial" w:cs="Arial"/>
        </w:rPr>
      </w:pPr>
    </w:p>
    <w:p w14:paraId="64AA881F" w14:textId="77777777" w:rsidR="00B748E5" w:rsidRPr="0071422F" w:rsidRDefault="00B748E5" w:rsidP="00B748E5">
      <w:pPr>
        <w:rPr>
          <w:rFonts w:ascii="Arial" w:hAnsi="Arial" w:cs="Arial"/>
        </w:rPr>
      </w:pPr>
    </w:p>
    <w:p w14:paraId="7535F836" w14:textId="77777777" w:rsidR="00B748E5" w:rsidRPr="0071422F" w:rsidRDefault="00B748E5" w:rsidP="00B748E5">
      <w:pPr>
        <w:rPr>
          <w:rFonts w:ascii="Arial" w:hAnsi="Arial" w:cs="Arial"/>
        </w:rPr>
      </w:pPr>
    </w:p>
    <w:p w14:paraId="7BCB509E" w14:textId="77777777" w:rsidR="00B748E5" w:rsidRPr="0071422F" w:rsidRDefault="00B748E5" w:rsidP="00B748E5">
      <w:pPr>
        <w:rPr>
          <w:rFonts w:ascii="Arial" w:hAnsi="Arial" w:cs="Arial"/>
        </w:rPr>
      </w:pPr>
    </w:p>
    <w:p w14:paraId="6504B835" w14:textId="77777777" w:rsidR="00B748E5" w:rsidRPr="0071422F" w:rsidRDefault="00B748E5" w:rsidP="00B748E5">
      <w:pPr>
        <w:rPr>
          <w:rFonts w:ascii="Arial" w:hAnsi="Arial" w:cs="Arial"/>
        </w:rPr>
      </w:pPr>
    </w:p>
    <w:p w14:paraId="1D693497" w14:textId="77777777" w:rsidR="00B748E5" w:rsidRPr="0071422F" w:rsidRDefault="00B748E5" w:rsidP="00B748E5">
      <w:pPr>
        <w:rPr>
          <w:rFonts w:ascii="Arial" w:hAnsi="Arial" w:cs="Arial"/>
        </w:rPr>
      </w:pPr>
    </w:p>
    <w:p w14:paraId="5CFD80A8" w14:textId="77777777" w:rsidR="00B748E5" w:rsidRPr="0071422F" w:rsidRDefault="00B748E5" w:rsidP="00B748E5">
      <w:pPr>
        <w:rPr>
          <w:rFonts w:ascii="Arial" w:hAnsi="Arial" w:cs="Arial"/>
        </w:rPr>
      </w:pPr>
    </w:p>
    <w:p w14:paraId="6D0849D7" w14:textId="77777777" w:rsidR="00EB794B" w:rsidRDefault="00EB794B" w:rsidP="00B748E5">
      <w:pPr>
        <w:rPr>
          <w:rFonts w:ascii="Arial" w:hAnsi="Arial" w:cs="Arial"/>
        </w:rPr>
      </w:pPr>
    </w:p>
    <w:p w14:paraId="5D17A13E" w14:textId="77777777" w:rsidR="00EB794B" w:rsidRPr="0022285C" w:rsidRDefault="00EB794B" w:rsidP="00B748E5">
      <w:pPr>
        <w:rPr>
          <w:rFonts w:ascii="Arial" w:hAnsi="Arial" w:cs="Arial"/>
        </w:rPr>
      </w:pPr>
    </w:p>
    <w:p w14:paraId="7247576C" w14:textId="6CD60BA8" w:rsidR="0083169A" w:rsidRDefault="00B748E5" w:rsidP="0083169A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1" w:name="_Toc176730485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Introduction</w:t>
      </w:r>
      <w:bookmarkEnd w:id="1"/>
    </w:p>
    <w:p w14:paraId="7A52D050" w14:textId="77777777" w:rsidR="0083169A" w:rsidRPr="0022285C" w:rsidRDefault="0083169A" w:rsidP="0083169A">
      <w:pPr>
        <w:rPr>
          <w:rFonts w:ascii="Arial" w:hAnsi="Arial" w:cs="Arial"/>
        </w:rPr>
      </w:pPr>
    </w:p>
    <w:p w14:paraId="6EA49A33" w14:textId="04035666" w:rsidR="00B748E5" w:rsidRPr="0071422F" w:rsidRDefault="005A6002" w:rsidP="00B748E5">
      <w:pPr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Adolescence is a </w:t>
      </w:r>
      <w:r w:rsidR="003D167A" w:rsidRPr="0071422F">
        <w:rPr>
          <w:rFonts w:ascii="Arial" w:hAnsi="Arial" w:cs="Arial"/>
        </w:rPr>
        <w:t xml:space="preserve">time for self-exploration, discovering their own identity, plus a developmental stage across to adulthood life. From the transition of childhood to teenagers, their naivety </w:t>
      </w:r>
      <w:r w:rsidR="00171263">
        <w:rPr>
          <w:rFonts w:ascii="Arial" w:hAnsi="Arial" w:cs="Arial"/>
        </w:rPr>
        <w:t>and</w:t>
      </w:r>
      <w:r w:rsidR="003D167A" w:rsidRPr="0071422F">
        <w:rPr>
          <w:rFonts w:ascii="Arial" w:hAnsi="Arial" w:cs="Arial"/>
        </w:rPr>
        <w:t xml:space="preserve"> </w:t>
      </w:r>
      <w:r w:rsidR="00165009" w:rsidRPr="0071422F">
        <w:rPr>
          <w:rFonts w:ascii="Arial" w:hAnsi="Arial" w:cs="Arial"/>
        </w:rPr>
        <w:t>hoping</w:t>
      </w:r>
      <w:r w:rsidR="003D167A" w:rsidRPr="0071422F">
        <w:rPr>
          <w:rFonts w:ascii="Arial" w:hAnsi="Arial" w:cs="Arial"/>
        </w:rPr>
        <w:t xml:space="preserve"> </w:t>
      </w:r>
      <w:r w:rsidR="00165009" w:rsidRPr="0071422F">
        <w:rPr>
          <w:rFonts w:ascii="Arial" w:hAnsi="Arial" w:cs="Arial"/>
        </w:rPr>
        <w:t>to find</w:t>
      </w:r>
      <w:r w:rsidR="003D167A" w:rsidRPr="0071422F">
        <w:rPr>
          <w:rFonts w:ascii="Arial" w:hAnsi="Arial" w:cs="Arial"/>
        </w:rPr>
        <w:t xml:space="preserve"> more excitement and adventures during their pre-adulthood journey</w:t>
      </w:r>
      <w:r w:rsidR="0095095D">
        <w:rPr>
          <w:rFonts w:ascii="Arial" w:hAnsi="Arial" w:cs="Arial"/>
        </w:rPr>
        <w:t xml:space="preserve"> in exposure to many vulnerabilities</w:t>
      </w:r>
      <w:r w:rsidR="003D167A" w:rsidRPr="0071422F">
        <w:rPr>
          <w:rFonts w:ascii="Arial" w:hAnsi="Arial" w:cs="Arial"/>
        </w:rPr>
        <w:t>. As the Internet expand</w:t>
      </w:r>
      <w:r w:rsidR="00165009" w:rsidRPr="0071422F">
        <w:rPr>
          <w:rFonts w:ascii="Arial" w:hAnsi="Arial" w:cs="Arial"/>
        </w:rPr>
        <w:t>s</w:t>
      </w:r>
      <w:r w:rsidR="003D167A" w:rsidRPr="0071422F">
        <w:rPr>
          <w:rFonts w:ascii="Arial" w:hAnsi="Arial" w:cs="Arial"/>
        </w:rPr>
        <w:t xml:space="preserve">, young </w:t>
      </w:r>
      <w:r w:rsidR="001342CE" w:rsidRPr="0071422F">
        <w:rPr>
          <w:rFonts w:ascii="Arial" w:hAnsi="Arial" w:cs="Arial"/>
        </w:rPr>
        <w:t>adolescents</w:t>
      </w:r>
      <w:r w:rsidR="00165009" w:rsidRPr="0071422F">
        <w:rPr>
          <w:rFonts w:ascii="Arial" w:hAnsi="Arial" w:cs="Arial"/>
        </w:rPr>
        <w:t xml:space="preserve"> have</w:t>
      </w:r>
      <w:r w:rsidR="003D167A" w:rsidRPr="0071422F">
        <w:rPr>
          <w:rFonts w:ascii="Arial" w:hAnsi="Arial" w:cs="Arial"/>
        </w:rPr>
        <w:t xml:space="preserve"> been </w:t>
      </w:r>
      <w:r w:rsidR="00165009" w:rsidRPr="0071422F">
        <w:rPr>
          <w:rFonts w:ascii="Arial" w:hAnsi="Arial" w:cs="Arial"/>
        </w:rPr>
        <w:t>drawn to the allure of</w:t>
      </w:r>
      <w:r w:rsidR="00211AAB">
        <w:rPr>
          <w:rFonts w:ascii="Arial" w:hAnsi="Arial" w:cs="Arial"/>
        </w:rPr>
        <w:t xml:space="preserve"> social media</w:t>
      </w:r>
      <w:r w:rsidR="00165009" w:rsidRPr="0071422F">
        <w:rPr>
          <w:rFonts w:ascii="Arial" w:hAnsi="Arial" w:cs="Arial"/>
        </w:rPr>
        <w:t xml:space="preserve"> technology </w:t>
      </w:r>
      <w:r w:rsidR="00211AAB">
        <w:rPr>
          <w:rFonts w:ascii="Arial" w:hAnsi="Arial" w:cs="Arial"/>
        </w:rPr>
        <w:t>providing</w:t>
      </w:r>
      <w:r w:rsidR="00165009" w:rsidRPr="0071422F">
        <w:rPr>
          <w:rFonts w:ascii="Arial" w:hAnsi="Arial" w:cs="Arial"/>
        </w:rPr>
        <w:t xml:space="preserve"> a new way to simply connect with </w:t>
      </w:r>
      <w:r w:rsidR="003D440A">
        <w:rPr>
          <w:rFonts w:ascii="Arial" w:hAnsi="Arial" w:cs="Arial"/>
        </w:rPr>
        <w:t>people</w:t>
      </w:r>
      <w:r w:rsidR="00165009" w:rsidRPr="0071422F">
        <w:rPr>
          <w:rFonts w:ascii="Arial" w:hAnsi="Arial" w:cs="Arial"/>
        </w:rPr>
        <w:t xml:space="preserve"> online and </w:t>
      </w:r>
      <w:r w:rsidR="00AC6C49">
        <w:rPr>
          <w:rFonts w:ascii="Arial" w:hAnsi="Arial" w:cs="Arial"/>
        </w:rPr>
        <w:t>ex</w:t>
      </w:r>
      <w:r w:rsidR="002548AC">
        <w:rPr>
          <w:rFonts w:ascii="Arial" w:hAnsi="Arial" w:cs="Arial"/>
        </w:rPr>
        <w:t>plore the realms of the Internet</w:t>
      </w:r>
      <w:r w:rsidR="00165009" w:rsidRPr="0071422F">
        <w:rPr>
          <w:rFonts w:ascii="Arial" w:hAnsi="Arial" w:cs="Arial"/>
        </w:rPr>
        <w:t>.</w:t>
      </w:r>
      <w:r w:rsidR="009B4126">
        <w:rPr>
          <w:rFonts w:ascii="Arial" w:hAnsi="Arial" w:cs="Arial"/>
        </w:rPr>
        <w:t xml:space="preserve"> </w:t>
      </w:r>
      <w:r w:rsidR="00D750DB">
        <w:rPr>
          <w:rFonts w:ascii="Arial" w:hAnsi="Arial" w:cs="Arial"/>
        </w:rPr>
        <w:t>Throughout this</w:t>
      </w:r>
      <w:r w:rsidR="009B4126" w:rsidRPr="0071422F">
        <w:rPr>
          <w:rFonts w:ascii="Arial" w:hAnsi="Arial" w:cs="Arial"/>
        </w:rPr>
        <w:t xml:space="preserve"> in-depth study, there have been various discussions on the side effects of social media</w:t>
      </w:r>
      <w:r w:rsidR="00D750DB">
        <w:rPr>
          <w:rFonts w:ascii="Arial" w:hAnsi="Arial" w:cs="Arial"/>
        </w:rPr>
        <w:t>,</w:t>
      </w:r>
      <w:r w:rsidR="009B4126" w:rsidRPr="0071422F">
        <w:rPr>
          <w:rFonts w:ascii="Arial" w:hAnsi="Arial" w:cs="Arial"/>
        </w:rPr>
        <w:t xml:space="preserve"> taking a toll on the wellbeing of many adolescents over the last two decades</w:t>
      </w:r>
      <w:r w:rsidR="009B4126">
        <w:rPr>
          <w:rFonts w:ascii="Arial" w:hAnsi="Arial" w:cs="Arial"/>
        </w:rPr>
        <w:t xml:space="preserve"> (Rossi &amp; Barcelos, 2014)</w:t>
      </w:r>
      <w:r w:rsidR="009B4126" w:rsidRPr="0071422F">
        <w:rPr>
          <w:rFonts w:ascii="Arial" w:hAnsi="Arial" w:cs="Arial"/>
        </w:rPr>
        <w:t xml:space="preserve">. </w:t>
      </w:r>
      <w:r w:rsidR="00165009" w:rsidRPr="0071422F">
        <w:rPr>
          <w:rFonts w:ascii="Arial" w:hAnsi="Arial" w:cs="Arial"/>
        </w:rPr>
        <w:t xml:space="preserve">With </w:t>
      </w:r>
      <w:r w:rsidR="003D167A" w:rsidRPr="0071422F">
        <w:rPr>
          <w:rFonts w:ascii="Arial" w:hAnsi="Arial" w:cs="Arial"/>
        </w:rPr>
        <w:t xml:space="preserve">the </w:t>
      </w:r>
      <w:r w:rsidR="00D750DB">
        <w:rPr>
          <w:rFonts w:ascii="Arial" w:hAnsi="Arial" w:cs="Arial"/>
        </w:rPr>
        <w:t>advancement of social media platforms</w:t>
      </w:r>
      <w:r w:rsidR="00165009" w:rsidRPr="0071422F">
        <w:rPr>
          <w:rFonts w:ascii="Arial" w:hAnsi="Arial" w:cs="Arial"/>
        </w:rPr>
        <w:t xml:space="preserve"> over the recent years, </w:t>
      </w:r>
      <w:r w:rsidR="00D750DB">
        <w:rPr>
          <w:rFonts w:ascii="Arial" w:hAnsi="Arial" w:cs="Arial"/>
        </w:rPr>
        <w:t>it</w:t>
      </w:r>
      <w:r w:rsidR="00165009" w:rsidRPr="0071422F">
        <w:rPr>
          <w:rFonts w:ascii="Arial" w:hAnsi="Arial" w:cs="Arial"/>
        </w:rPr>
        <w:t xml:space="preserve"> ha</w:t>
      </w:r>
      <w:r w:rsidR="00D750DB">
        <w:rPr>
          <w:rFonts w:ascii="Arial" w:hAnsi="Arial" w:cs="Arial"/>
        </w:rPr>
        <w:t>s</w:t>
      </w:r>
      <w:r w:rsidR="00165009" w:rsidRPr="0071422F">
        <w:rPr>
          <w:rFonts w:ascii="Arial" w:hAnsi="Arial" w:cs="Arial"/>
        </w:rPr>
        <w:t xml:space="preserve"> also been more creative and innovative than ever such as Instagram</w:t>
      </w:r>
      <w:r w:rsidR="004A5A75" w:rsidRPr="0071422F">
        <w:rPr>
          <w:rFonts w:ascii="Arial" w:hAnsi="Arial" w:cs="Arial"/>
        </w:rPr>
        <w:t xml:space="preserve"> and TikTok</w:t>
      </w:r>
      <w:r w:rsidR="00165009" w:rsidRPr="0071422F">
        <w:rPr>
          <w:rFonts w:ascii="Arial" w:hAnsi="Arial" w:cs="Arial"/>
        </w:rPr>
        <w:t xml:space="preserve">. These platforms have been integrated with various </w:t>
      </w:r>
      <w:r w:rsidR="00B245E8">
        <w:rPr>
          <w:rFonts w:ascii="Arial" w:hAnsi="Arial" w:cs="Arial"/>
        </w:rPr>
        <w:t>features</w:t>
      </w:r>
      <w:r w:rsidR="00165009" w:rsidRPr="0071422F">
        <w:rPr>
          <w:rFonts w:ascii="Arial" w:hAnsi="Arial" w:cs="Arial"/>
        </w:rPr>
        <w:t xml:space="preserve"> such as photo-filtering tools</w:t>
      </w:r>
      <w:r w:rsidR="0006289B">
        <w:rPr>
          <w:rFonts w:ascii="Arial" w:hAnsi="Arial" w:cs="Arial"/>
        </w:rPr>
        <w:t xml:space="preserve"> and </w:t>
      </w:r>
      <w:r w:rsidR="00165009" w:rsidRPr="0071422F">
        <w:rPr>
          <w:rFonts w:ascii="Arial" w:hAnsi="Arial" w:cs="Arial"/>
        </w:rPr>
        <w:t xml:space="preserve">gaming </w:t>
      </w:r>
      <w:r w:rsidR="0006289B">
        <w:rPr>
          <w:rFonts w:ascii="Arial" w:hAnsi="Arial" w:cs="Arial"/>
        </w:rPr>
        <w:t xml:space="preserve">spaces, </w:t>
      </w:r>
      <w:r w:rsidR="00732112">
        <w:rPr>
          <w:rFonts w:ascii="Arial" w:hAnsi="Arial" w:cs="Arial"/>
        </w:rPr>
        <w:t>captivating</w:t>
      </w:r>
      <w:r w:rsidR="00165009" w:rsidRPr="0071422F">
        <w:rPr>
          <w:rFonts w:ascii="Arial" w:hAnsi="Arial" w:cs="Arial"/>
        </w:rPr>
        <w:t xml:space="preserve"> the attention of </w:t>
      </w:r>
      <w:r w:rsidR="00732112">
        <w:rPr>
          <w:rFonts w:ascii="Arial" w:hAnsi="Arial" w:cs="Arial"/>
        </w:rPr>
        <w:t xml:space="preserve">many </w:t>
      </w:r>
      <w:r w:rsidR="00165009" w:rsidRPr="0071422F">
        <w:rPr>
          <w:rFonts w:ascii="Arial" w:hAnsi="Arial" w:cs="Arial"/>
        </w:rPr>
        <w:t xml:space="preserve">young teenagers today. As much as social media can bring fortune in </w:t>
      </w:r>
      <w:r w:rsidR="001342CE" w:rsidRPr="0071422F">
        <w:rPr>
          <w:rFonts w:ascii="Arial" w:hAnsi="Arial" w:cs="Arial"/>
        </w:rPr>
        <w:t xml:space="preserve">collaborative </w:t>
      </w:r>
      <w:r w:rsidR="00165009" w:rsidRPr="0071422F">
        <w:rPr>
          <w:rFonts w:ascii="Arial" w:hAnsi="Arial" w:cs="Arial"/>
        </w:rPr>
        <w:t>activi</w:t>
      </w:r>
      <w:r w:rsidR="001342CE" w:rsidRPr="0071422F">
        <w:rPr>
          <w:rFonts w:ascii="Arial" w:hAnsi="Arial" w:cs="Arial"/>
        </w:rPr>
        <w:t>ties with close ones such as friends</w:t>
      </w:r>
      <w:r w:rsidR="00A8004D" w:rsidRPr="0071422F">
        <w:rPr>
          <w:rFonts w:ascii="Arial" w:hAnsi="Arial" w:cs="Arial"/>
        </w:rPr>
        <w:t xml:space="preserve"> and family</w:t>
      </w:r>
      <w:r w:rsidR="001342CE" w:rsidRPr="0071422F">
        <w:rPr>
          <w:rFonts w:ascii="Arial" w:hAnsi="Arial" w:cs="Arial"/>
        </w:rPr>
        <w:t xml:space="preserve">, it </w:t>
      </w:r>
      <w:r w:rsidR="00AE47E3" w:rsidRPr="0071422F">
        <w:rPr>
          <w:rFonts w:ascii="Arial" w:hAnsi="Arial" w:cs="Arial"/>
        </w:rPr>
        <w:t>can also bring</w:t>
      </w:r>
      <w:r w:rsidR="001342CE" w:rsidRPr="0071422F">
        <w:rPr>
          <w:rFonts w:ascii="Arial" w:hAnsi="Arial" w:cs="Arial"/>
        </w:rPr>
        <w:t xml:space="preserve"> many negative </w:t>
      </w:r>
      <w:r w:rsidR="00732112">
        <w:rPr>
          <w:rFonts w:ascii="Arial" w:hAnsi="Arial" w:cs="Arial"/>
        </w:rPr>
        <w:t>factors.</w:t>
      </w:r>
      <w:r w:rsidR="00B122AD" w:rsidRPr="00B122AD">
        <w:rPr>
          <w:rFonts w:ascii="Arial" w:hAnsi="Arial" w:cs="Arial"/>
        </w:rPr>
        <w:t xml:space="preserve"> </w:t>
      </w:r>
      <w:r w:rsidR="00B122AD" w:rsidRPr="0071422F">
        <w:rPr>
          <w:rFonts w:ascii="Arial" w:hAnsi="Arial" w:cs="Arial"/>
        </w:rPr>
        <w:t xml:space="preserve">Through a closer lens, female adolescents have been </w:t>
      </w:r>
      <w:r w:rsidR="0006289B">
        <w:rPr>
          <w:rFonts w:ascii="Arial" w:hAnsi="Arial" w:cs="Arial"/>
        </w:rPr>
        <w:t xml:space="preserve">a </w:t>
      </w:r>
      <w:r w:rsidR="00B122AD" w:rsidRPr="0071422F">
        <w:rPr>
          <w:rFonts w:ascii="Arial" w:hAnsi="Arial" w:cs="Arial"/>
        </w:rPr>
        <w:t>bigger subject in terms of associating with social media side effects</w:t>
      </w:r>
      <w:r w:rsidR="00732112">
        <w:rPr>
          <w:rFonts w:ascii="Arial" w:hAnsi="Arial" w:cs="Arial"/>
        </w:rPr>
        <w:t xml:space="preserve"> and </w:t>
      </w:r>
      <w:r w:rsidR="009C69B8">
        <w:rPr>
          <w:rFonts w:ascii="Arial" w:hAnsi="Arial" w:cs="Arial"/>
        </w:rPr>
        <w:t>studies have demonstrated higher numbers compared to male adolescents</w:t>
      </w:r>
      <w:r w:rsidR="00B122AD">
        <w:rPr>
          <w:rFonts w:ascii="Arial" w:hAnsi="Arial" w:cs="Arial"/>
        </w:rPr>
        <w:t>.</w:t>
      </w:r>
      <w:r w:rsidR="00B122AD" w:rsidRPr="0071422F">
        <w:rPr>
          <w:rFonts w:ascii="Arial" w:hAnsi="Arial" w:cs="Arial"/>
        </w:rPr>
        <w:t xml:space="preserve"> Arguably, there has been no appropriate answer to resolving it, </w:t>
      </w:r>
      <w:r w:rsidR="002D746D">
        <w:rPr>
          <w:rFonts w:ascii="Arial" w:hAnsi="Arial" w:cs="Arial"/>
        </w:rPr>
        <w:t xml:space="preserve">but </w:t>
      </w:r>
      <w:r w:rsidR="00B122AD" w:rsidRPr="0071422F">
        <w:rPr>
          <w:rFonts w:ascii="Arial" w:hAnsi="Arial" w:cs="Arial"/>
        </w:rPr>
        <w:t>with distinctive suggestions in aiding other field experts in its solution</w:t>
      </w:r>
      <w:r w:rsidR="009C69B8">
        <w:rPr>
          <w:rFonts w:ascii="Arial" w:hAnsi="Arial" w:cs="Arial"/>
        </w:rPr>
        <w:t xml:space="preserve">, hence it is worth the investment </w:t>
      </w:r>
      <w:r w:rsidR="00B16B7B">
        <w:rPr>
          <w:rFonts w:ascii="Arial" w:hAnsi="Arial" w:cs="Arial"/>
        </w:rPr>
        <w:t>for this research.</w:t>
      </w:r>
    </w:p>
    <w:p w14:paraId="26E1DE13" w14:textId="77777777" w:rsidR="00B748E5" w:rsidRPr="0071422F" w:rsidRDefault="00B748E5" w:rsidP="00B748E5">
      <w:pPr>
        <w:rPr>
          <w:rFonts w:ascii="Arial" w:hAnsi="Arial" w:cs="Arial"/>
        </w:rPr>
      </w:pPr>
    </w:p>
    <w:p w14:paraId="2DB46C23" w14:textId="77777777" w:rsidR="00B748E5" w:rsidRPr="0071422F" w:rsidRDefault="00B748E5" w:rsidP="00B748E5">
      <w:pPr>
        <w:rPr>
          <w:rFonts w:ascii="Arial" w:hAnsi="Arial" w:cs="Arial"/>
        </w:rPr>
      </w:pPr>
    </w:p>
    <w:p w14:paraId="49AF8882" w14:textId="77777777" w:rsidR="00B748E5" w:rsidRPr="0071422F" w:rsidRDefault="00B748E5" w:rsidP="00B748E5">
      <w:pPr>
        <w:rPr>
          <w:rFonts w:ascii="Arial" w:hAnsi="Arial" w:cs="Arial"/>
        </w:rPr>
      </w:pPr>
    </w:p>
    <w:p w14:paraId="2E94709B" w14:textId="77777777" w:rsidR="00B748E5" w:rsidRPr="0071422F" w:rsidRDefault="00B748E5" w:rsidP="00B748E5">
      <w:pPr>
        <w:rPr>
          <w:rFonts w:ascii="Arial" w:hAnsi="Arial" w:cs="Arial"/>
        </w:rPr>
      </w:pPr>
    </w:p>
    <w:p w14:paraId="0898D78E" w14:textId="77777777" w:rsidR="00B748E5" w:rsidRPr="0071422F" w:rsidRDefault="00B748E5" w:rsidP="00B748E5">
      <w:pPr>
        <w:rPr>
          <w:rFonts w:ascii="Arial" w:hAnsi="Arial" w:cs="Arial"/>
        </w:rPr>
      </w:pPr>
    </w:p>
    <w:p w14:paraId="7F430E0D" w14:textId="77777777" w:rsidR="00B748E5" w:rsidRPr="0071422F" w:rsidRDefault="00B748E5" w:rsidP="00B748E5">
      <w:pPr>
        <w:rPr>
          <w:rFonts w:ascii="Arial" w:hAnsi="Arial" w:cs="Arial"/>
        </w:rPr>
      </w:pPr>
    </w:p>
    <w:p w14:paraId="08D0A377" w14:textId="77777777" w:rsidR="00B748E5" w:rsidRPr="0071422F" w:rsidRDefault="00B748E5" w:rsidP="00B748E5">
      <w:pPr>
        <w:rPr>
          <w:rFonts w:ascii="Arial" w:hAnsi="Arial" w:cs="Arial"/>
        </w:rPr>
      </w:pPr>
    </w:p>
    <w:p w14:paraId="100EE37D" w14:textId="77777777" w:rsidR="00B748E5" w:rsidRPr="0071422F" w:rsidRDefault="00B748E5" w:rsidP="00B748E5">
      <w:pPr>
        <w:rPr>
          <w:rFonts w:ascii="Arial" w:hAnsi="Arial" w:cs="Arial"/>
        </w:rPr>
      </w:pPr>
    </w:p>
    <w:p w14:paraId="15B96CB3" w14:textId="77777777" w:rsidR="00B748E5" w:rsidRPr="0071422F" w:rsidRDefault="00B748E5" w:rsidP="00B748E5">
      <w:pPr>
        <w:rPr>
          <w:rFonts w:ascii="Arial" w:hAnsi="Arial" w:cs="Arial"/>
        </w:rPr>
      </w:pPr>
    </w:p>
    <w:p w14:paraId="612F9850" w14:textId="77777777" w:rsidR="00B748E5" w:rsidRPr="0071422F" w:rsidRDefault="00B748E5" w:rsidP="00B748E5">
      <w:pPr>
        <w:rPr>
          <w:rFonts w:ascii="Arial" w:hAnsi="Arial" w:cs="Arial"/>
        </w:rPr>
      </w:pPr>
    </w:p>
    <w:p w14:paraId="7FE53F2D" w14:textId="77777777" w:rsidR="00B748E5" w:rsidRPr="0071422F" w:rsidRDefault="00B748E5" w:rsidP="00B748E5">
      <w:pPr>
        <w:rPr>
          <w:rFonts w:ascii="Arial" w:hAnsi="Arial" w:cs="Arial"/>
        </w:rPr>
      </w:pPr>
    </w:p>
    <w:p w14:paraId="0B81EA48" w14:textId="77777777" w:rsidR="00B748E5" w:rsidRPr="0071422F" w:rsidRDefault="00B748E5" w:rsidP="00B748E5">
      <w:pPr>
        <w:rPr>
          <w:rFonts w:ascii="Arial" w:hAnsi="Arial" w:cs="Arial"/>
        </w:rPr>
      </w:pPr>
    </w:p>
    <w:p w14:paraId="7A8ABE2A" w14:textId="77777777" w:rsidR="00B748E5" w:rsidRPr="0071422F" w:rsidRDefault="00B748E5" w:rsidP="00B748E5">
      <w:pPr>
        <w:rPr>
          <w:rFonts w:ascii="Arial" w:hAnsi="Arial" w:cs="Arial"/>
        </w:rPr>
      </w:pPr>
    </w:p>
    <w:p w14:paraId="333067CB" w14:textId="77777777" w:rsidR="00B748E5" w:rsidRPr="0071422F" w:rsidRDefault="00B748E5" w:rsidP="00B748E5">
      <w:pPr>
        <w:rPr>
          <w:rFonts w:ascii="Arial" w:hAnsi="Arial" w:cs="Arial"/>
        </w:rPr>
      </w:pPr>
    </w:p>
    <w:p w14:paraId="2AF769BF" w14:textId="77777777" w:rsidR="00B748E5" w:rsidRPr="0071422F" w:rsidRDefault="00B748E5" w:rsidP="00B748E5">
      <w:pPr>
        <w:rPr>
          <w:rFonts w:ascii="Arial" w:hAnsi="Arial" w:cs="Arial"/>
        </w:rPr>
      </w:pPr>
    </w:p>
    <w:p w14:paraId="58ACF93D" w14:textId="77777777" w:rsidR="00B748E5" w:rsidRDefault="00B748E5" w:rsidP="00B748E5">
      <w:pPr>
        <w:rPr>
          <w:rFonts w:ascii="Arial" w:hAnsi="Arial" w:cs="Arial"/>
        </w:rPr>
      </w:pPr>
    </w:p>
    <w:p w14:paraId="0C6140D5" w14:textId="77777777" w:rsidR="00665C63" w:rsidRPr="0071422F" w:rsidRDefault="00665C63" w:rsidP="00B748E5">
      <w:pPr>
        <w:rPr>
          <w:rFonts w:ascii="Arial" w:hAnsi="Arial" w:cs="Arial"/>
        </w:rPr>
      </w:pPr>
    </w:p>
    <w:p w14:paraId="6D613EA4" w14:textId="43A2C6F1" w:rsidR="00B748E5" w:rsidRPr="0071422F" w:rsidRDefault="00B748E5" w:rsidP="00304337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2" w:name="_Toc176730486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Discussion</w:t>
      </w:r>
      <w:bookmarkEnd w:id="2"/>
    </w:p>
    <w:p w14:paraId="556889B2" w14:textId="5A5CCB8E" w:rsidR="00B748E5" w:rsidRPr="0071422F" w:rsidRDefault="00B748E5" w:rsidP="005A6002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6"/>
          <w:szCs w:val="26"/>
        </w:rPr>
      </w:pPr>
      <w:bookmarkStart w:id="3" w:name="_Toc176730487"/>
      <w:r w:rsidRPr="0071422F">
        <w:rPr>
          <w:rFonts w:ascii="Arial" w:hAnsi="Arial" w:cs="Arial"/>
          <w:b/>
          <w:bCs/>
          <w:color w:val="auto"/>
          <w:sz w:val="26"/>
          <w:szCs w:val="26"/>
        </w:rPr>
        <w:t>Task 1</w:t>
      </w:r>
      <w:r w:rsidR="005A6002" w:rsidRPr="0071422F">
        <w:rPr>
          <w:rFonts w:ascii="Arial" w:hAnsi="Arial" w:cs="Arial"/>
          <w:b/>
          <w:bCs/>
          <w:color w:val="auto"/>
          <w:sz w:val="26"/>
          <w:szCs w:val="26"/>
        </w:rPr>
        <w:t xml:space="preserve"> – Problem Definition</w:t>
      </w:r>
      <w:bookmarkEnd w:id="3"/>
    </w:p>
    <w:p w14:paraId="3D0E625B" w14:textId="2EC0061F" w:rsidR="005A6002" w:rsidRPr="0071422F" w:rsidRDefault="00665C63" w:rsidP="005A60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34248C3D" wp14:editId="23012431">
            <wp:simplePos x="0" y="0"/>
            <wp:positionH relativeFrom="margin">
              <wp:posOffset>1466850</wp:posOffset>
            </wp:positionH>
            <wp:positionV relativeFrom="paragraph">
              <wp:posOffset>83185</wp:posOffset>
            </wp:positionV>
            <wp:extent cx="3579495" cy="7066280"/>
            <wp:effectExtent l="0" t="0" r="1905" b="1270"/>
            <wp:wrapSquare wrapText="bothSides"/>
            <wp:docPr id="58910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5D315" w14:textId="45497952" w:rsidR="005A6002" w:rsidRPr="0071422F" w:rsidRDefault="005A6002" w:rsidP="005A6002">
      <w:pPr>
        <w:rPr>
          <w:rFonts w:ascii="Arial" w:hAnsi="Arial" w:cs="Arial"/>
        </w:rPr>
      </w:pPr>
    </w:p>
    <w:p w14:paraId="5C50DDF1" w14:textId="2CF814BB" w:rsidR="005A6002" w:rsidRPr="0071422F" w:rsidRDefault="005A6002" w:rsidP="005A6002">
      <w:pPr>
        <w:rPr>
          <w:rFonts w:ascii="Arial" w:hAnsi="Arial" w:cs="Arial"/>
        </w:rPr>
      </w:pPr>
    </w:p>
    <w:p w14:paraId="1B7FBBA8" w14:textId="014AA3BB" w:rsidR="00AD5581" w:rsidRPr="0071422F" w:rsidRDefault="00AD5581" w:rsidP="005A6002">
      <w:pPr>
        <w:rPr>
          <w:rFonts w:ascii="Arial" w:hAnsi="Arial" w:cs="Arial"/>
        </w:rPr>
      </w:pPr>
    </w:p>
    <w:p w14:paraId="040AB6E8" w14:textId="59532EE8" w:rsidR="00AD5581" w:rsidRPr="0071422F" w:rsidRDefault="00AD5581" w:rsidP="005A6002">
      <w:pPr>
        <w:rPr>
          <w:rFonts w:ascii="Arial" w:hAnsi="Arial" w:cs="Arial"/>
        </w:rPr>
      </w:pPr>
    </w:p>
    <w:p w14:paraId="5DD971B1" w14:textId="77777777" w:rsidR="00AD5581" w:rsidRPr="0071422F" w:rsidRDefault="00AD5581" w:rsidP="005A6002">
      <w:pPr>
        <w:rPr>
          <w:rFonts w:ascii="Arial" w:hAnsi="Arial" w:cs="Arial"/>
        </w:rPr>
      </w:pPr>
    </w:p>
    <w:p w14:paraId="7D4ECE17" w14:textId="77777777" w:rsidR="00AD5581" w:rsidRPr="0071422F" w:rsidRDefault="00AD5581" w:rsidP="005A6002">
      <w:pPr>
        <w:rPr>
          <w:rFonts w:ascii="Arial" w:hAnsi="Arial" w:cs="Arial"/>
        </w:rPr>
      </w:pPr>
    </w:p>
    <w:p w14:paraId="640CB378" w14:textId="77777777" w:rsidR="00AD5581" w:rsidRPr="0071422F" w:rsidRDefault="00AD5581" w:rsidP="005A6002">
      <w:pPr>
        <w:rPr>
          <w:rFonts w:ascii="Arial" w:hAnsi="Arial" w:cs="Arial"/>
        </w:rPr>
      </w:pPr>
    </w:p>
    <w:p w14:paraId="1A7C4989" w14:textId="77777777" w:rsidR="00AD5581" w:rsidRPr="0071422F" w:rsidRDefault="00AD5581" w:rsidP="005A6002">
      <w:pPr>
        <w:rPr>
          <w:rFonts w:ascii="Arial" w:hAnsi="Arial" w:cs="Arial"/>
        </w:rPr>
      </w:pPr>
    </w:p>
    <w:p w14:paraId="0E6C7B78" w14:textId="77777777" w:rsidR="00AD5581" w:rsidRPr="0071422F" w:rsidRDefault="00AD5581" w:rsidP="005A6002">
      <w:pPr>
        <w:rPr>
          <w:rFonts w:ascii="Arial" w:hAnsi="Arial" w:cs="Arial"/>
        </w:rPr>
      </w:pPr>
    </w:p>
    <w:p w14:paraId="6EF9DC7F" w14:textId="77777777" w:rsidR="00AD5581" w:rsidRPr="0071422F" w:rsidRDefault="00AD5581" w:rsidP="005A6002">
      <w:pPr>
        <w:rPr>
          <w:rFonts w:ascii="Arial" w:hAnsi="Arial" w:cs="Arial"/>
        </w:rPr>
      </w:pPr>
    </w:p>
    <w:p w14:paraId="494825E5" w14:textId="77777777" w:rsidR="00AD5581" w:rsidRPr="0071422F" w:rsidRDefault="00AD5581" w:rsidP="005A6002">
      <w:pPr>
        <w:rPr>
          <w:rFonts w:ascii="Arial" w:hAnsi="Arial" w:cs="Arial"/>
        </w:rPr>
      </w:pPr>
    </w:p>
    <w:p w14:paraId="39D8D9AD" w14:textId="77777777" w:rsidR="00AD5581" w:rsidRPr="0071422F" w:rsidRDefault="00AD5581" w:rsidP="005A6002">
      <w:pPr>
        <w:rPr>
          <w:rFonts w:ascii="Arial" w:hAnsi="Arial" w:cs="Arial"/>
        </w:rPr>
      </w:pPr>
    </w:p>
    <w:p w14:paraId="4CF5590D" w14:textId="77777777" w:rsidR="00AD5581" w:rsidRPr="0071422F" w:rsidRDefault="00AD5581" w:rsidP="005A6002">
      <w:pPr>
        <w:rPr>
          <w:rFonts w:ascii="Arial" w:hAnsi="Arial" w:cs="Arial"/>
        </w:rPr>
      </w:pPr>
    </w:p>
    <w:p w14:paraId="64CB7850" w14:textId="77777777" w:rsidR="00AD5581" w:rsidRPr="0071422F" w:rsidRDefault="00AD5581" w:rsidP="005A6002">
      <w:pPr>
        <w:rPr>
          <w:rFonts w:ascii="Arial" w:hAnsi="Arial" w:cs="Arial"/>
        </w:rPr>
      </w:pPr>
    </w:p>
    <w:p w14:paraId="70799264" w14:textId="77777777" w:rsidR="00AD5581" w:rsidRPr="0071422F" w:rsidRDefault="00AD5581" w:rsidP="005A6002">
      <w:pPr>
        <w:rPr>
          <w:rFonts w:ascii="Arial" w:hAnsi="Arial" w:cs="Arial"/>
        </w:rPr>
      </w:pPr>
    </w:p>
    <w:p w14:paraId="1298F072" w14:textId="77777777" w:rsidR="00AD5581" w:rsidRPr="0071422F" w:rsidRDefault="00AD5581" w:rsidP="005A6002">
      <w:pPr>
        <w:rPr>
          <w:rFonts w:ascii="Arial" w:hAnsi="Arial" w:cs="Arial"/>
        </w:rPr>
      </w:pPr>
    </w:p>
    <w:p w14:paraId="66E41D2C" w14:textId="77777777" w:rsidR="00AD5581" w:rsidRPr="0071422F" w:rsidRDefault="00AD5581" w:rsidP="005A6002">
      <w:pPr>
        <w:rPr>
          <w:rFonts w:ascii="Arial" w:hAnsi="Arial" w:cs="Arial"/>
        </w:rPr>
      </w:pPr>
    </w:p>
    <w:p w14:paraId="15DFF65F" w14:textId="77777777" w:rsidR="00AD5581" w:rsidRPr="0071422F" w:rsidRDefault="00AD5581" w:rsidP="005A6002">
      <w:pPr>
        <w:rPr>
          <w:rFonts w:ascii="Arial" w:hAnsi="Arial" w:cs="Arial"/>
        </w:rPr>
      </w:pPr>
    </w:p>
    <w:p w14:paraId="2FCE3181" w14:textId="77777777" w:rsidR="00AD5581" w:rsidRPr="0071422F" w:rsidRDefault="00AD5581" w:rsidP="005A6002">
      <w:pPr>
        <w:rPr>
          <w:rFonts w:ascii="Arial" w:hAnsi="Arial" w:cs="Arial"/>
        </w:rPr>
      </w:pPr>
    </w:p>
    <w:p w14:paraId="0C5B1795" w14:textId="77777777" w:rsidR="00AD5581" w:rsidRPr="0071422F" w:rsidRDefault="00AD5581" w:rsidP="005A6002">
      <w:pPr>
        <w:rPr>
          <w:rFonts w:ascii="Arial" w:hAnsi="Arial" w:cs="Arial"/>
        </w:rPr>
      </w:pPr>
    </w:p>
    <w:p w14:paraId="0B75045A" w14:textId="27F5AB14" w:rsidR="00AD5581" w:rsidRPr="0071422F" w:rsidRDefault="00AD5581" w:rsidP="005A6002">
      <w:pPr>
        <w:rPr>
          <w:rFonts w:ascii="Arial" w:hAnsi="Arial" w:cs="Arial"/>
        </w:rPr>
      </w:pPr>
    </w:p>
    <w:p w14:paraId="12F944B1" w14:textId="269CE182" w:rsidR="00AD5581" w:rsidRPr="0071422F" w:rsidRDefault="00AD5581" w:rsidP="005A6002">
      <w:pPr>
        <w:rPr>
          <w:rFonts w:ascii="Arial" w:hAnsi="Arial" w:cs="Arial"/>
        </w:rPr>
      </w:pPr>
    </w:p>
    <w:p w14:paraId="212FBCEA" w14:textId="76ADC839" w:rsidR="00AD5581" w:rsidRPr="0071422F" w:rsidRDefault="00AD5581" w:rsidP="005A6002">
      <w:pPr>
        <w:rPr>
          <w:rFonts w:ascii="Arial" w:hAnsi="Arial" w:cs="Arial"/>
        </w:rPr>
      </w:pPr>
    </w:p>
    <w:p w14:paraId="71A0E93C" w14:textId="3DBD8F19" w:rsidR="00AD5581" w:rsidRPr="0071422F" w:rsidRDefault="00AD5581" w:rsidP="005A6002">
      <w:pPr>
        <w:rPr>
          <w:rFonts w:ascii="Arial" w:hAnsi="Arial" w:cs="Arial"/>
        </w:rPr>
      </w:pPr>
    </w:p>
    <w:p w14:paraId="25001C68" w14:textId="11D1F31C" w:rsidR="00AD5581" w:rsidRPr="0071422F" w:rsidRDefault="00AD5581" w:rsidP="005A6002">
      <w:pPr>
        <w:rPr>
          <w:rFonts w:ascii="Arial" w:hAnsi="Arial" w:cs="Arial"/>
        </w:rPr>
      </w:pPr>
    </w:p>
    <w:p w14:paraId="472C3692" w14:textId="21D5E597" w:rsidR="00AD5581" w:rsidRPr="0071422F" w:rsidRDefault="00AD5581" w:rsidP="005A6002">
      <w:pPr>
        <w:rPr>
          <w:rFonts w:ascii="Arial" w:hAnsi="Arial" w:cs="Arial"/>
        </w:rPr>
      </w:pPr>
    </w:p>
    <w:p w14:paraId="5070F55B" w14:textId="3D699722" w:rsidR="00AD5581" w:rsidRPr="0071422F" w:rsidRDefault="00AD5581" w:rsidP="00AD5581">
      <w:pPr>
        <w:jc w:val="center"/>
        <w:rPr>
          <w:rFonts w:ascii="Arial" w:hAnsi="Arial" w:cs="Arial"/>
        </w:rPr>
      </w:pPr>
      <w:r w:rsidRPr="006F7459">
        <w:rPr>
          <w:rFonts w:ascii="Arial" w:hAnsi="Arial" w:cs="Arial"/>
        </w:rPr>
        <w:t xml:space="preserve">Figure 1. </w:t>
      </w:r>
      <w:r w:rsidRPr="0071422F">
        <w:rPr>
          <w:rFonts w:ascii="Arial" w:hAnsi="Arial" w:cs="Arial"/>
        </w:rPr>
        <w:t>PRISMA diagram on articles researched for problem statement</w:t>
      </w:r>
    </w:p>
    <w:p w14:paraId="26A36625" w14:textId="7D29C7C4" w:rsidR="00AD5581" w:rsidRPr="0071422F" w:rsidRDefault="00AD5581" w:rsidP="005A6002">
      <w:pPr>
        <w:rPr>
          <w:rFonts w:ascii="Arial" w:hAnsi="Arial" w:cs="Arial"/>
        </w:rPr>
      </w:pPr>
    </w:p>
    <w:p w14:paraId="6B41603E" w14:textId="280E8FE2" w:rsidR="00A341B6" w:rsidRDefault="00EE3249" w:rsidP="005A600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Adolescents have been </w:t>
      </w:r>
      <w:r w:rsidR="00373135">
        <w:rPr>
          <w:rFonts w:ascii="Arial" w:hAnsi="Arial" w:cs="Arial"/>
        </w:rPr>
        <w:t xml:space="preserve">inclined to using social media </w:t>
      </w:r>
      <w:r w:rsidR="003F6C25">
        <w:rPr>
          <w:rFonts w:ascii="Arial" w:hAnsi="Arial" w:cs="Arial"/>
        </w:rPr>
        <w:t xml:space="preserve">as a means of </w:t>
      </w:r>
      <w:r w:rsidR="006A7C7A">
        <w:rPr>
          <w:rFonts w:ascii="Arial" w:hAnsi="Arial" w:cs="Arial"/>
        </w:rPr>
        <w:t xml:space="preserve">finding </w:t>
      </w:r>
      <w:r w:rsidR="0050637A">
        <w:rPr>
          <w:rFonts w:ascii="Arial" w:hAnsi="Arial" w:cs="Arial"/>
        </w:rPr>
        <w:t xml:space="preserve">reassurance </w:t>
      </w:r>
      <w:r w:rsidR="00774C85">
        <w:rPr>
          <w:rFonts w:ascii="Arial" w:hAnsi="Arial" w:cs="Arial"/>
        </w:rPr>
        <w:t xml:space="preserve">and support </w:t>
      </w:r>
      <w:r w:rsidR="007725DB">
        <w:rPr>
          <w:rFonts w:ascii="Arial" w:hAnsi="Arial" w:cs="Arial"/>
        </w:rPr>
        <w:t xml:space="preserve">to their real-life problems (Boer et al., 2021). </w:t>
      </w:r>
      <w:r w:rsidR="006751ED">
        <w:rPr>
          <w:rFonts w:ascii="Arial" w:hAnsi="Arial" w:cs="Arial"/>
        </w:rPr>
        <w:t xml:space="preserve">Female adolescents, specifically have been using social media </w:t>
      </w:r>
      <w:proofErr w:type="gramStart"/>
      <w:r w:rsidR="005E47BC">
        <w:rPr>
          <w:rFonts w:ascii="Arial" w:hAnsi="Arial" w:cs="Arial"/>
        </w:rPr>
        <w:t>as a way to</w:t>
      </w:r>
      <w:proofErr w:type="gramEnd"/>
      <w:r w:rsidR="005E47BC">
        <w:rPr>
          <w:rFonts w:ascii="Arial" w:hAnsi="Arial" w:cs="Arial"/>
        </w:rPr>
        <w:t xml:space="preserve"> connect with their friends </w:t>
      </w:r>
      <w:r w:rsidR="00B46058">
        <w:rPr>
          <w:rFonts w:ascii="Arial" w:hAnsi="Arial" w:cs="Arial"/>
        </w:rPr>
        <w:t xml:space="preserve">on the absence of in-person </w:t>
      </w:r>
      <w:r w:rsidR="00E70D83">
        <w:rPr>
          <w:rFonts w:ascii="Arial" w:hAnsi="Arial" w:cs="Arial"/>
        </w:rPr>
        <w:t>meeting</w:t>
      </w:r>
      <w:r w:rsidR="002E746C">
        <w:rPr>
          <w:rFonts w:ascii="Arial" w:hAnsi="Arial" w:cs="Arial"/>
        </w:rPr>
        <w:t>s</w:t>
      </w:r>
      <w:r w:rsidR="0023597B">
        <w:rPr>
          <w:rFonts w:ascii="Arial" w:hAnsi="Arial" w:cs="Arial"/>
        </w:rPr>
        <w:t xml:space="preserve"> via online chats</w:t>
      </w:r>
      <w:r w:rsidR="00954848">
        <w:rPr>
          <w:rFonts w:ascii="Arial" w:hAnsi="Arial" w:cs="Arial"/>
        </w:rPr>
        <w:t xml:space="preserve">, </w:t>
      </w:r>
      <w:r w:rsidR="0023597B">
        <w:rPr>
          <w:rFonts w:ascii="Arial" w:hAnsi="Arial" w:cs="Arial"/>
        </w:rPr>
        <w:t xml:space="preserve">performing other </w:t>
      </w:r>
      <w:r w:rsidR="00E163B4">
        <w:rPr>
          <w:rFonts w:ascii="Arial" w:hAnsi="Arial" w:cs="Arial"/>
        </w:rPr>
        <w:t xml:space="preserve">digital, </w:t>
      </w:r>
      <w:r w:rsidR="0023597B">
        <w:rPr>
          <w:rFonts w:ascii="Arial" w:hAnsi="Arial" w:cs="Arial"/>
        </w:rPr>
        <w:t>collaborative activities</w:t>
      </w:r>
      <w:r w:rsidR="00EB2AF3">
        <w:rPr>
          <w:rFonts w:ascii="Arial" w:hAnsi="Arial" w:cs="Arial"/>
        </w:rPr>
        <w:t>,</w:t>
      </w:r>
      <w:r w:rsidR="00954848">
        <w:rPr>
          <w:rFonts w:ascii="Arial" w:hAnsi="Arial" w:cs="Arial"/>
        </w:rPr>
        <w:t xml:space="preserve"> online shopping</w:t>
      </w:r>
      <w:r w:rsidR="00EB2AF3">
        <w:rPr>
          <w:rFonts w:ascii="Arial" w:hAnsi="Arial" w:cs="Arial"/>
        </w:rPr>
        <w:t xml:space="preserve"> and even a</w:t>
      </w:r>
      <w:r w:rsidR="00B63B8B">
        <w:rPr>
          <w:rFonts w:ascii="Arial" w:hAnsi="Arial" w:cs="Arial"/>
        </w:rPr>
        <w:t xml:space="preserve"> mode to express a different personality from their usual reality</w:t>
      </w:r>
      <w:r w:rsidR="00AA59A7">
        <w:rPr>
          <w:rFonts w:ascii="Arial" w:hAnsi="Arial" w:cs="Arial"/>
        </w:rPr>
        <w:t xml:space="preserve"> (REF)</w:t>
      </w:r>
      <w:r w:rsidR="00DC6D46">
        <w:rPr>
          <w:rFonts w:ascii="Arial" w:hAnsi="Arial" w:cs="Arial"/>
        </w:rPr>
        <w:t xml:space="preserve">. </w:t>
      </w:r>
      <w:r w:rsidR="003E60BA">
        <w:rPr>
          <w:rFonts w:ascii="Arial" w:hAnsi="Arial" w:cs="Arial"/>
        </w:rPr>
        <w:t xml:space="preserve">It also serves as a platform to </w:t>
      </w:r>
      <w:r w:rsidR="0052223A">
        <w:rPr>
          <w:rFonts w:ascii="Arial" w:hAnsi="Arial" w:cs="Arial"/>
        </w:rPr>
        <w:t xml:space="preserve">access a wide range of global </w:t>
      </w:r>
      <w:r w:rsidR="005B0F6B">
        <w:rPr>
          <w:rFonts w:ascii="Arial" w:hAnsi="Arial" w:cs="Arial"/>
        </w:rPr>
        <w:t xml:space="preserve">topics such as </w:t>
      </w:r>
      <w:r w:rsidR="007655E5">
        <w:rPr>
          <w:rFonts w:ascii="Arial" w:hAnsi="Arial" w:cs="Arial"/>
        </w:rPr>
        <w:t>social media influencers, celebrities and even beauty trends.</w:t>
      </w:r>
      <w:r w:rsidR="00DA3C66">
        <w:rPr>
          <w:rFonts w:ascii="Arial" w:hAnsi="Arial" w:cs="Arial"/>
        </w:rPr>
        <w:t xml:space="preserve"> Whilst this </w:t>
      </w:r>
      <w:r w:rsidR="00990089">
        <w:rPr>
          <w:rFonts w:ascii="Arial" w:hAnsi="Arial" w:cs="Arial"/>
        </w:rPr>
        <w:t xml:space="preserve">may portray the positive </w:t>
      </w:r>
      <w:r w:rsidR="007E0A66">
        <w:rPr>
          <w:rFonts w:ascii="Arial" w:hAnsi="Arial" w:cs="Arial"/>
        </w:rPr>
        <w:t xml:space="preserve">characteristics </w:t>
      </w:r>
      <w:r w:rsidR="00990089">
        <w:rPr>
          <w:rFonts w:ascii="Arial" w:hAnsi="Arial" w:cs="Arial"/>
        </w:rPr>
        <w:t xml:space="preserve">of </w:t>
      </w:r>
      <w:proofErr w:type="spellStart"/>
      <w:r w:rsidR="00990089">
        <w:rPr>
          <w:rFonts w:ascii="Arial" w:hAnsi="Arial" w:cs="Arial"/>
        </w:rPr>
        <w:t>utilising</w:t>
      </w:r>
      <w:proofErr w:type="spellEnd"/>
      <w:r w:rsidR="00990089">
        <w:rPr>
          <w:rFonts w:ascii="Arial" w:hAnsi="Arial" w:cs="Arial"/>
        </w:rPr>
        <w:t xml:space="preserve"> social medi</w:t>
      </w:r>
      <w:r w:rsidR="00AA59A7">
        <w:rPr>
          <w:rFonts w:ascii="Arial" w:hAnsi="Arial" w:cs="Arial"/>
        </w:rPr>
        <w:t>a</w:t>
      </w:r>
      <w:r w:rsidR="007E0A66">
        <w:rPr>
          <w:rFonts w:ascii="Arial" w:hAnsi="Arial" w:cs="Arial"/>
        </w:rPr>
        <w:t xml:space="preserve">, </w:t>
      </w:r>
      <w:r w:rsidR="00E769C5">
        <w:rPr>
          <w:rFonts w:ascii="Arial" w:hAnsi="Arial" w:cs="Arial"/>
        </w:rPr>
        <w:t>this begs the question</w:t>
      </w:r>
      <w:r w:rsidR="00DA229D">
        <w:rPr>
          <w:rFonts w:ascii="Arial" w:hAnsi="Arial" w:cs="Arial"/>
        </w:rPr>
        <w:t xml:space="preserve"> that</w:t>
      </w:r>
      <w:r w:rsidR="00E769C5">
        <w:rPr>
          <w:rFonts w:ascii="Arial" w:hAnsi="Arial" w:cs="Arial"/>
        </w:rPr>
        <w:t xml:space="preserve"> </w:t>
      </w:r>
      <w:r w:rsidR="00DA229D">
        <w:rPr>
          <w:rFonts w:ascii="Arial" w:hAnsi="Arial" w:cs="Arial"/>
        </w:rPr>
        <w:t>many</w:t>
      </w:r>
      <w:r w:rsidR="00F6577F">
        <w:rPr>
          <w:rFonts w:ascii="Arial" w:hAnsi="Arial" w:cs="Arial"/>
        </w:rPr>
        <w:t xml:space="preserve"> female adolescents </w:t>
      </w:r>
      <w:r w:rsidR="00DA229D">
        <w:rPr>
          <w:rFonts w:ascii="Arial" w:hAnsi="Arial" w:cs="Arial"/>
        </w:rPr>
        <w:t xml:space="preserve">are captivating with these online platforms </w:t>
      </w:r>
      <w:r w:rsidR="00F6577F">
        <w:rPr>
          <w:rFonts w:ascii="Arial" w:hAnsi="Arial" w:cs="Arial"/>
        </w:rPr>
        <w:t xml:space="preserve">for </w:t>
      </w:r>
      <w:r w:rsidR="00304D45">
        <w:rPr>
          <w:rFonts w:ascii="Arial" w:hAnsi="Arial" w:cs="Arial"/>
        </w:rPr>
        <w:t xml:space="preserve">an </w:t>
      </w:r>
      <w:r w:rsidR="00F6577F">
        <w:rPr>
          <w:rFonts w:ascii="Arial" w:hAnsi="Arial" w:cs="Arial"/>
        </w:rPr>
        <w:t xml:space="preserve">extensive </w:t>
      </w:r>
      <w:proofErr w:type="gramStart"/>
      <w:r w:rsidR="00304D45">
        <w:rPr>
          <w:rFonts w:ascii="Arial" w:hAnsi="Arial" w:cs="Arial"/>
        </w:rPr>
        <w:t>period of time</w:t>
      </w:r>
      <w:proofErr w:type="gramEnd"/>
      <w:r w:rsidR="00304D45">
        <w:rPr>
          <w:rFonts w:ascii="Arial" w:hAnsi="Arial" w:cs="Arial"/>
        </w:rPr>
        <w:t>,</w:t>
      </w:r>
      <w:r w:rsidR="00F6577F">
        <w:rPr>
          <w:rFonts w:ascii="Arial" w:hAnsi="Arial" w:cs="Arial"/>
        </w:rPr>
        <w:t xml:space="preserve"> </w:t>
      </w:r>
      <w:r w:rsidR="00DA3C66">
        <w:rPr>
          <w:rFonts w:ascii="Arial" w:hAnsi="Arial" w:cs="Arial"/>
        </w:rPr>
        <w:t xml:space="preserve">leading to a form of addiction. </w:t>
      </w:r>
    </w:p>
    <w:p w14:paraId="201E16D6" w14:textId="2CA4628D" w:rsidR="006B18A5" w:rsidRDefault="00CD5452" w:rsidP="005A6002">
      <w:pPr>
        <w:rPr>
          <w:rFonts w:ascii="Arial" w:hAnsi="Arial" w:cs="Arial"/>
        </w:rPr>
      </w:pPr>
      <w:r>
        <w:rPr>
          <w:rFonts w:ascii="Arial" w:hAnsi="Arial" w:cs="Arial"/>
        </w:rPr>
        <w:t>Additionally</w:t>
      </w:r>
      <w:r w:rsidR="006B18A5">
        <w:rPr>
          <w:rFonts w:ascii="Arial" w:hAnsi="Arial" w:cs="Arial"/>
        </w:rPr>
        <w:t xml:space="preserve">, </w:t>
      </w:r>
      <w:r w:rsidR="00EF273B">
        <w:rPr>
          <w:rFonts w:ascii="Arial" w:hAnsi="Arial" w:cs="Arial"/>
        </w:rPr>
        <w:t xml:space="preserve">the constant exposure to social media </w:t>
      </w:r>
      <w:r w:rsidR="00C32B1D">
        <w:rPr>
          <w:rFonts w:ascii="Arial" w:hAnsi="Arial" w:cs="Arial"/>
        </w:rPr>
        <w:t>manipulates the minds of female adolescents,</w:t>
      </w:r>
      <w:r w:rsidR="00F629F8">
        <w:rPr>
          <w:rFonts w:ascii="Arial" w:hAnsi="Arial" w:cs="Arial"/>
        </w:rPr>
        <w:t xml:space="preserve"> causing major health concerns</w:t>
      </w:r>
      <w:r w:rsidR="00C32B1D">
        <w:rPr>
          <w:rFonts w:ascii="Arial" w:hAnsi="Arial" w:cs="Arial"/>
        </w:rPr>
        <w:t xml:space="preserve">. Female adolescents are vulnerable to </w:t>
      </w:r>
      <w:r w:rsidR="009B22B9">
        <w:rPr>
          <w:rFonts w:ascii="Arial" w:hAnsi="Arial" w:cs="Arial"/>
        </w:rPr>
        <w:t xml:space="preserve">online pressures, which </w:t>
      </w:r>
      <w:r w:rsidR="004D6CCD">
        <w:rPr>
          <w:rFonts w:ascii="Arial" w:hAnsi="Arial" w:cs="Arial"/>
        </w:rPr>
        <w:t>intensifies the negative impacts on their overall mental and physical wellbeing.</w:t>
      </w:r>
      <w:r w:rsidR="00A84ACF">
        <w:rPr>
          <w:rFonts w:ascii="Arial" w:hAnsi="Arial" w:cs="Arial"/>
        </w:rPr>
        <w:t xml:space="preserve"> </w:t>
      </w:r>
      <w:r w:rsidR="000F5316">
        <w:rPr>
          <w:rFonts w:ascii="Arial" w:hAnsi="Arial" w:cs="Arial"/>
        </w:rPr>
        <w:t>Boer et al. (2021)</w:t>
      </w:r>
      <w:r w:rsidR="009A038A">
        <w:rPr>
          <w:rFonts w:ascii="Arial" w:hAnsi="Arial" w:cs="Arial"/>
        </w:rPr>
        <w:t xml:space="preserve"> has established the fact that</w:t>
      </w:r>
      <w:r w:rsidR="00732066">
        <w:rPr>
          <w:rFonts w:ascii="Arial" w:hAnsi="Arial" w:cs="Arial"/>
        </w:rPr>
        <w:t xml:space="preserve"> </w:t>
      </w:r>
      <w:r w:rsidR="001F2366">
        <w:rPr>
          <w:rFonts w:ascii="Arial" w:hAnsi="Arial" w:cs="Arial"/>
        </w:rPr>
        <w:t xml:space="preserve">young women have been </w:t>
      </w:r>
      <w:r w:rsidR="001443FC">
        <w:rPr>
          <w:rFonts w:ascii="Arial" w:hAnsi="Arial" w:cs="Arial"/>
        </w:rPr>
        <w:t xml:space="preserve">classified with </w:t>
      </w:r>
      <w:r w:rsidR="002B389B">
        <w:rPr>
          <w:rFonts w:ascii="Arial" w:hAnsi="Arial" w:cs="Arial"/>
        </w:rPr>
        <w:t>increased depressive symptoms</w:t>
      </w:r>
      <w:r w:rsidR="002878F6">
        <w:rPr>
          <w:rFonts w:ascii="Arial" w:hAnsi="Arial" w:cs="Arial"/>
        </w:rPr>
        <w:t>,</w:t>
      </w:r>
      <w:r w:rsidR="00E35327">
        <w:rPr>
          <w:rFonts w:ascii="Arial" w:hAnsi="Arial" w:cs="Arial"/>
        </w:rPr>
        <w:t xml:space="preserve"> online comparisons</w:t>
      </w:r>
      <w:r w:rsidR="007860CA">
        <w:rPr>
          <w:rFonts w:ascii="Arial" w:hAnsi="Arial" w:cs="Arial"/>
        </w:rPr>
        <w:t xml:space="preserve">, </w:t>
      </w:r>
      <w:r w:rsidR="00BE441E">
        <w:rPr>
          <w:rFonts w:ascii="Arial" w:hAnsi="Arial" w:cs="Arial"/>
        </w:rPr>
        <w:t xml:space="preserve">facing </w:t>
      </w:r>
      <w:r w:rsidR="007860CA">
        <w:rPr>
          <w:rFonts w:ascii="Arial" w:hAnsi="Arial" w:cs="Arial"/>
        </w:rPr>
        <w:t xml:space="preserve">cyberbullying </w:t>
      </w:r>
      <w:r w:rsidR="00BE441E">
        <w:rPr>
          <w:rFonts w:ascii="Arial" w:hAnsi="Arial" w:cs="Arial"/>
        </w:rPr>
        <w:t xml:space="preserve">and an overall decrease to life satisfaction compared to young men. </w:t>
      </w:r>
      <w:r w:rsidR="009A038A">
        <w:rPr>
          <w:rFonts w:ascii="Arial" w:hAnsi="Arial" w:cs="Arial"/>
        </w:rPr>
        <w:t xml:space="preserve">It is also reported that </w:t>
      </w:r>
      <w:r w:rsidR="00114915">
        <w:rPr>
          <w:rFonts w:ascii="Arial" w:hAnsi="Arial" w:cs="Arial"/>
        </w:rPr>
        <w:t xml:space="preserve">adolescents </w:t>
      </w:r>
      <w:r w:rsidR="00F74C48">
        <w:rPr>
          <w:rFonts w:ascii="Arial" w:hAnsi="Arial" w:cs="Arial"/>
        </w:rPr>
        <w:t>of 9</w:t>
      </w:r>
      <w:r w:rsidR="00F74C48" w:rsidRPr="00F74C48">
        <w:rPr>
          <w:rFonts w:ascii="Arial" w:hAnsi="Arial" w:cs="Arial"/>
          <w:vertAlign w:val="superscript"/>
        </w:rPr>
        <w:t>th</w:t>
      </w:r>
      <w:r w:rsidR="00F74C48">
        <w:rPr>
          <w:rFonts w:ascii="Arial" w:hAnsi="Arial" w:cs="Arial"/>
        </w:rPr>
        <w:t xml:space="preserve"> or 10</w:t>
      </w:r>
      <w:r w:rsidR="00F74C48" w:rsidRPr="00F74C48">
        <w:rPr>
          <w:rFonts w:ascii="Arial" w:hAnsi="Arial" w:cs="Arial"/>
          <w:vertAlign w:val="superscript"/>
        </w:rPr>
        <w:t>th</w:t>
      </w:r>
      <w:r w:rsidR="00F74C48">
        <w:rPr>
          <w:rFonts w:ascii="Arial" w:hAnsi="Arial" w:cs="Arial"/>
        </w:rPr>
        <w:t xml:space="preserve"> grade </w:t>
      </w:r>
      <w:r w:rsidR="000827DF">
        <w:rPr>
          <w:rFonts w:ascii="Arial" w:hAnsi="Arial" w:cs="Arial"/>
        </w:rPr>
        <w:t xml:space="preserve">in preparation </w:t>
      </w:r>
      <w:r w:rsidR="00CA29D1">
        <w:rPr>
          <w:rFonts w:ascii="Arial" w:hAnsi="Arial" w:cs="Arial"/>
        </w:rPr>
        <w:t>for</w:t>
      </w:r>
      <w:r w:rsidR="000827DF">
        <w:rPr>
          <w:rFonts w:ascii="Arial" w:hAnsi="Arial" w:cs="Arial"/>
        </w:rPr>
        <w:t xml:space="preserve"> the workforce </w:t>
      </w:r>
      <w:r w:rsidR="00114915">
        <w:rPr>
          <w:rFonts w:ascii="Arial" w:hAnsi="Arial" w:cs="Arial"/>
        </w:rPr>
        <w:t xml:space="preserve">have </w:t>
      </w:r>
      <w:r w:rsidR="001B1479">
        <w:rPr>
          <w:rFonts w:ascii="Arial" w:hAnsi="Arial" w:cs="Arial"/>
        </w:rPr>
        <w:t xml:space="preserve">faced these issues. </w:t>
      </w:r>
      <w:r w:rsidR="00CD48CC">
        <w:rPr>
          <w:rFonts w:ascii="Arial" w:hAnsi="Arial" w:cs="Arial"/>
        </w:rPr>
        <w:t>This is equivalent to adolescents aged 14-16 years</w:t>
      </w:r>
      <w:r w:rsidR="007C2699">
        <w:rPr>
          <w:rFonts w:ascii="Arial" w:hAnsi="Arial" w:cs="Arial"/>
        </w:rPr>
        <w:t xml:space="preserve"> of age </w:t>
      </w:r>
      <w:r w:rsidR="007A2A0C">
        <w:rPr>
          <w:rFonts w:ascii="Arial" w:hAnsi="Arial" w:cs="Arial"/>
        </w:rPr>
        <w:t>who are just a few years away from reaching adulthood</w:t>
      </w:r>
      <w:r w:rsidR="000B26F4">
        <w:rPr>
          <w:rFonts w:ascii="Arial" w:hAnsi="Arial" w:cs="Arial"/>
        </w:rPr>
        <w:t>, meaning</w:t>
      </w:r>
      <w:r w:rsidR="00BE79BC">
        <w:rPr>
          <w:rFonts w:ascii="Arial" w:hAnsi="Arial" w:cs="Arial"/>
        </w:rPr>
        <w:t xml:space="preserve"> prolonged,</w:t>
      </w:r>
      <w:r w:rsidR="000B26F4">
        <w:rPr>
          <w:rFonts w:ascii="Arial" w:hAnsi="Arial" w:cs="Arial"/>
        </w:rPr>
        <w:t xml:space="preserve"> </w:t>
      </w:r>
      <w:r w:rsidR="00404BA7">
        <w:rPr>
          <w:rFonts w:ascii="Arial" w:hAnsi="Arial" w:cs="Arial"/>
        </w:rPr>
        <w:t xml:space="preserve">unhealthy social media habits </w:t>
      </w:r>
      <w:r w:rsidR="00BE79BC">
        <w:rPr>
          <w:rFonts w:ascii="Arial" w:hAnsi="Arial" w:cs="Arial"/>
        </w:rPr>
        <w:t xml:space="preserve">can be </w:t>
      </w:r>
      <w:r w:rsidR="005E2DE9">
        <w:rPr>
          <w:rFonts w:ascii="Arial" w:hAnsi="Arial" w:cs="Arial"/>
        </w:rPr>
        <w:t xml:space="preserve">challenging to </w:t>
      </w:r>
      <w:r w:rsidR="00D554B7">
        <w:rPr>
          <w:rFonts w:ascii="Arial" w:hAnsi="Arial" w:cs="Arial"/>
        </w:rPr>
        <w:t>change, affecting their lives for years to come.</w:t>
      </w:r>
      <w:r w:rsidR="00BF12C5">
        <w:rPr>
          <w:rFonts w:ascii="Arial" w:hAnsi="Arial" w:cs="Arial"/>
        </w:rPr>
        <w:t xml:space="preserve"> The author</w:t>
      </w:r>
      <w:r w:rsidR="009F364B">
        <w:rPr>
          <w:rFonts w:ascii="Arial" w:hAnsi="Arial" w:cs="Arial"/>
        </w:rPr>
        <w:t>s</w:t>
      </w:r>
      <w:r w:rsidR="00BF12C5">
        <w:rPr>
          <w:rFonts w:ascii="Arial" w:hAnsi="Arial" w:cs="Arial"/>
        </w:rPr>
        <w:t xml:space="preserve"> also stated results in </w:t>
      </w:r>
      <w:r w:rsidR="004023CF">
        <w:rPr>
          <w:rFonts w:ascii="Arial" w:hAnsi="Arial" w:cs="Arial"/>
        </w:rPr>
        <w:t xml:space="preserve">their research, showing </w:t>
      </w:r>
      <w:r w:rsidR="009E2620">
        <w:rPr>
          <w:rFonts w:ascii="Arial" w:hAnsi="Arial" w:cs="Arial"/>
        </w:rPr>
        <w:t xml:space="preserve">teenager girls have a stronger inclination </w:t>
      </w:r>
      <w:r w:rsidR="005073B7">
        <w:rPr>
          <w:rFonts w:ascii="Arial" w:hAnsi="Arial" w:cs="Arial"/>
        </w:rPr>
        <w:t xml:space="preserve">to making </w:t>
      </w:r>
      <w:r w:rsidR="000756CE">
        <w:rPr>
          <w:rFonts w:ascii="Arial" w:hAnsi="Arial" w:cs="Arial"/>
        </w:rPr>
        <w:t>self-</w:t>
      </w:r>
      <w:r w:rsidR="005073B7">
        <w:rPr>
          <w:rFonts w:ascii="Arial" w:hAnsi="Arial" w:cs="Arial"/>
        </w:rPr>
        <w:t xml:space="preserve">comparative </w:t>
      </w:r>
      <w:r w:rsidR="000756CE">
        <w:rPr>
          <w:rFonts w:ascii="Arial" w:hAnsi="Arial" w:cs="Arial"/>
        </w:rPr>
        <w:t>judgements</w:t>
      </w:r>
      <w:r w:rsidR="005073B7">
        <w:rPr>
          <w:rFonts w:ascii="Arial" w:hAnsi="Arial" w:cs="Arial"/>
        </w:rPr>
        <w:t xml:space="preserve"> </w:t>
      </w:r>
      <w:r w:rsidR="00A34F81">
        <w:rPr>
          <w:rFonts w:ascii="Arial" w:hAnsi="Arial" w:cs="Arial"/>
        </w:rPr>
        <w:t xml:space="preserve">based on </w:t>
      </w:r>
      <w:r w:rsidR="000756CE">
        <w:rPr>
          <w:rFonts w:ascii="Arial" w:hAnsi="Arial" w:cs="Arial"/>
        </w:rPr>
        <w:t xml:space="preserve">the </w:t>
      </w:r>
      <w:r w:rsidR="00A34F81">
        <w:rPr>
          <w:rFonts w:ascii="Arial" w:hAnsi="Arial" w:cs="Arial"/>
        </w:rPr>
        <w:t xml:space="preserve">social media content presented to them. </w:t>
      </w:r>
      <w:r w:rsidR="00A66D81">
        <w:rPr>
          <w:rFonts w:ascii="Arial" w:hAnsi="Arial" w:cs="Arial"/>
        </w:rPr>
        <w:t xml:space="preserve">This further exemplifies the notion of </w:t>
      </w:r>
      <w:r w:rsidR="00C92E90">
        <w:rPr>
          <w:rFonts w:ascii="Arial" w:hAnsi="Arial" w:cs="Arial"/>
        </w:rPr>
        <w:t>“</w:t>
      </w:r>
      <w:proofErr w:type="spellStart"/>
      <w:r w:rsidR="00C92E90">
        <w:rPr>
          <w:rFonts w:ascii="Arial" w:hAnsi="Arial" w:cs="Arial"/>
        </w:rPr>
        <w:t>sexualisation</w:t>
      </w:r>
      <w:proofErr w:type="spellEnd"/>
      <w:r w:rsidR="00C92E90">
        <w:rPr>
          <w:rFonts w:ascii="Arial" w:hAnsi="Arial" w:cs="Arial"/>
        </w:rPr>
        <w:t xml:space="preserve">” of females </w:t>
      </w:r>
      <w:r w:rsidR="00DA6F19">
        <w:rPr>
          <w:rFonts w:ascii="Arial" w:hAnsi="Arial" w:cs="Arial"/>
        </w:rPr>
        <w:t xml:space="preserve">used by </w:t>
      </w:r>
      <w:r w:rsidR="00DA6F19" w:rsidRPr="0071422F">
        <w:rPr>
          <w:rFonts w:ascii="Arial" w:hAnsi="Arial" w:cs="Arial"/>
        </w:rPr>
        <w:t xml:space="preserve">Papageorgiou et al. </w:t>
      </w:r>
      <w:r w:rsidR="00DA6F19">
        <w:rPr>
          <w:rFonts w:ascii="Arial" w:hAnsi="Arial" w:cs="Arial"/>
        </w:rPr>
        <w:t>(</w:t>
      </w:r>
      <w:r w:rsidR="00DA6F19" w:rsidRPr="0071422F">
        <w:rPr>
          <w:rFonts w:ascii="Arial" w:hAnsi="Arial" w:cs="Arial"/>
        </w:rPr>
        <w:t>2022</w:t>
      </w:r>
      <w:r w:rsidR="00DA6F19">
        <w:rPr>
          <w:rFonts w:ascii="Arial" w:hAnsi="Arial" w:cs="Arial"/>
        </w:rPr>
        <w:t>).</w:t>
      </w:r>
    </w:p>
    <w:p w14:paraId="48C84DCD" w14:textId="7C90A1F7" w:rsidR="004D6CCD" w:rsidRPr="00920C2D" w:rsidRDefault="004F545F" w:rsidP="005A600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Sexualisation</w:t>
      </w:r>
      <w:proofErr w:type="spellEnd"/>
      <w:r>
        <w:rPr>
          <w:rFonts w:ascii="Arial" w:hAnsi="Arial" w:cs="Arial"/>
        </w:rPr>
        <w:t xml:space="preserve"> </w:t>
      </w:r>
      <w:r w:rsidR="0011680E">
        <w:rPr>
          <w:rFonts w:ascii="Arial" w:hAnsi="Arial" w:cs="Arial"/>
        </w:rPr>
        <w:t>refers to</w:t>
      </w:r>
      <w:r>
        <w:rPr>
          <w:rFonts w:ascii="Arial" w:hAnsi="Arial" w:cs="Arial"/>
        </w:rPr>
        <w:t xml:space="preserve"> </w:t>
      </w:r>
      <w:r w:rsidR="001D23E4">
        <w:rPr>
          <w:rFonts w:ascii="Arial" w:hAnsi="Arial" w:cs="Arial"/>
        </w:rPr>
        <w:t>the beauty standard</w:t>
      </w:r>
      <w:r w:rsidR="00882EC0">
        <w:rPr>
          <w:rFonts w:ascii="Arial" w:hAnsi="Arial" w:cs="Arial"/>
        </w:rPr>
        <w:t>,</w:t>
      </w:r>
      <w:r w:rsidR="00771580">
        <w:rPr>
          <w:rFonts w:ascii="Arial" w:hAnsi="Arial" w:cs="Arial"/>
        </w:rPr>
        <w:t xml:space="preserve"> that </w:t>
      </w:r>
      <w:proofErr w:type="spellStart"/>
      <w:r w:rsidR="005801EF">
        <w:rPr>
          <w:rFonts w:ascii="Arial" w:hAnsi="Arial" w:cs="Arial"/>
        </w:rPr>
        <w:t>prioritises</w:t>
      </w:r>
      <w:proofErr w:type="spellEnd"/>
      <w:r w:rsidR="00771580">
        <w:rPr>
          <w:rFonts w:ascii="Arial" w:hAnsi="Arial" w:cs="Arial"/>
        </w:rPr>
        <w:t xml:space="preserve"> </w:t>
      </w:r>
      <w:r w:rsidR="001D6CF1">
        <w:rPr>
          <w:rFonts w:ascii="Arial" w:hAnsi="Arial" w:cs="Arial"/>
        </w:rPr>
        <w:t xml:space="preserve">sultriness </w:t>
      </w:r>
      <w:r w:rsidR="00C03A0F">
        <w:rPr>
          <w:rFonts w:ascii="Arial" w:hAnsi="Arial" w:cs="Arial"/>
        </w:rPr>
        <w:t>in</w:t>
      </w:r>
      <w:r w:rsidR="001D6CF1">
        <w:rPr>
          <w:rFonts w:ascii="Arial" w:hAnsi="Arial" w:cs="Arial"/>
        </w:rPr>
        <w:t xml:space="preserve"> women</w:t>
      </w:r>
      <w:r w:rsidR="00D11D77">
        <w:rPr>
          <w:rFonts w:ascii="Arial" w:hAnsi="Arial" w:cs="Arial"/>
        </w:rPr>
        <w:t xml:space="preserve">, </w:t>
      </w:r>
      <w:r w:rsidR="0011680E">
        <w:rPr>
          <w:rFonts w:ascii="Arial" w:hAnsi="Arial" w:cs="Arial"/>
        </w:rPr>
        <w:t>particularly</w:t>
      </w:r>
      <w:r w:rsidR="00D11D77">
        <w:rPr>
          <w:rFonts w:ascii="Arial" w:hAnsi="Arial" w:cs="Arial"/>
        </w:rPr>
        <w:t xml:space="preserve"> on young girls</w:t>
      </w:r>
      <w:r w:rsidR="00F25B34">
        <w:rPr>
          <w:rFonts w:ascii="Arial" w:hAnsi="Arial" w:cs="Arial"/>
        </w:rPr>
        <w:t>,</w:t>
      </w:r>
      <w:r w:rsidR="00882EC0">
        <w:rPr>
          <w:rFonts w:ascii="Arial" w:hAnsi="Arial" w:cs="Arial"/>
        </w:rPr>
        <w:t xml:space="preserve"> as a </w:t>
      </w:r>
      <w:r w:rsidR="005801EF">
        <w:rPr>
          <w:rFonts w:ascii="Arial" w:hAnsi="Arial" w:cs="Arial"/>
        </w:rPr>
        <w:t>measure</w:t>
      </w:r>
      <w:r w:rsidR="00882EC0">
        <w:rPr>
          <w:rFonts w:ascii="Arial" w:hAnsi="Arial" w:cs="Arial"/>
        </w:rPr>
        <w:t xml:space="preserve"> of attractiveness</w:t>
      </w:r>
      <w:r w:rsidR="00F25B34">
        <w:rPr>
          <w:rFonts w:ascii="Arial" w:hAnsi="Arial" w:cs="Arial"/>
        </w:rPr>
        <w:t xml:space="preserve"> (</w:t>
      </w:r>
      <w:r w:rsidR="00F25B34" w:rsidRPr="0071422F">
        <w:rPr>
          <w:rFonts w:ascii="Arial" w:hAnsi="Arial" w:cs="Arial"/>
        </w:rPr>
        <w:t>Papageorgiou et al.</w:t>
      </w:r>
      <w:r w:rsidR="00F25B34">
        <w:rPr>
          <w:rFonts w:ascii="Arial" w:hAnsi="Arial" w:cs="Arial"/>
        </w:rPr>
        <w:t xml:space="preserve">, </w:t>
      </w:r>
      <w:r w:rsidR="00F25B34" w:rsidRPr="0071422F">
        <w:rPr>
          <w:rFonts w:ascii="Arial" w:hAnsi="Arial" w:cs="Arial"/>
        </w:rPr>
        <w:t>2022</w:t>
      </w:r>
      <w:r w:rsidR="00F25B34">
        <w:rPr>
          <w:rFonts w:ascii="Arial" w:hAnsi="Arial" w:cs="Arial"/>
        </w:rPr>
        <w:t xml:space="preserve">). This </w:t>
      </w:r>
      <w:r w:rsidR="00771580">
        <w:rPr>
          <w:rFonts w:ascii="Arial" w:hAnsi="Arial" w:cs="Arial"/>
        </w:rPr>
        <w:t>notion</w:t>
      </w:r>
      <w:r w:rsidR="00FA3662">
        <w:rPr>
          <w:rFonts w:ascii="Arial" w:hAnsi="Arial" w:cs="Arial"/>
        </w:rPr>
        <w:t xml:space="preserve"> </w:t>
      </w:r>
      <w:r w:rsidR="00771580">
        <w:rPr>
          <w:rFonts w:ascii="Arial" w:hAnsi="Arial" w:cs="Arial"/>
        </w:rPr>
        <w:t>suggests</w:t>
      </w:r>
      <w:r w:rsidR="00215B73">
        <w:rPr>
          <w:rFonts w:ascii="Arial" w:hAnsi="Arial" w:cs="Arial"/>
        </w:rPr>
        <w:t xml:space="preserve"> </w:t>
      </w:r>
      <w:r w:rsidR="004839E4">
        <w:rPr>
          <w:rFonts w:ascii="Arial" w:hAnsi="Arial" w:cs="Arial"/>
        </w:rPr>
        <w:t xml:space="preserve">that </w:t>
      </w:r>
      <w:r w:rsidR="00C03A0F">
        <w:rPr>
          <w:rFonts w:ascii="Arial" w:hAnsi="Arial" w:cs="Arial"/>
        </w:rPr>
        <w:t xml:space="preserve">social media has </w:t>
      </w:r>
      <w:r w:rsidR="00E97617">
        <w:rPr>
          <w:rFonts w:ascii="Arial" w:hAnsi="Arial" w:cs="Arial"/>
        </w:rPr>
        <w:t>influenced</w:t>
      </w:r>
      <w:r w:rsidR="00897B04">
        <w:rPr>
          <w:rFonts w:ascii="Arial" w:hAnsi="Arial" w:cs="Arial"/>
        </w:rPr>
        <w:t xml:space="preserve"> the minds of </w:t>
      </w:r>
      <w:r w:rsidR="004839E4">
        <w:rPr>
          <w:rFonts w:ascii="Arial" w:hAnsi="Arial" w:cs="Arial"/>
        </w:rPr>
        <w:t>young women</w:t>
      </w:r>
      <w:r w:rsidR="00F17DB8">
        <w:rPr>
          <w:rFonts w:ascii="Arial" w:hAnsi="Arial" w:cs="Arial"/>
        </w:rPr>
        <w:t xml:space="preserve"> </w:t>
      </w:r>
      <w:r w:rsidR="00897B04">
        <w:rPr>
          <w:rFonts w:ascii="Arial" w:hAnsi="Arial" w:cs="Arial"/>
        </w:rPr>
        <w:t xml:space="preserve">to </w:t>
      </w:r>
      <w:r w:rsidR="00E97617">
        <w:rPr>
          <w:rFonts w:ascii="Arial" w:hAnsi="Arial" w:cs="Arial"/>
        </w:rPr>
        <w:t xml:space="preserve">perceive beauty in a </w:t>
      </w:r>
      <w:r w:rsidR="009327A1">
        <w:rPr>
          <w:rFonts w:ascii="Arial" w:hAnsi="Arial" w:cs="Arial"/>
        </w:rPr>
        <w:t>specific viewpoint</w:t>
      </w:r>
      <w:r w:rsidR="002466BA">
        <w:rPr>
          <w:rFonts w:ascii="Arial" w:hAnsi="Arial" w:cs="Arial"/>
        </w:rPr>
        <w:t>, showing the</w:t>
      </w:r>
      <w:r w:rsidR="00B558FA">
        <w:rPr>
          <w:rFonts w:ascii="Arial" w:hAnsi="Arial" w:cs="Arial"/>
        </w:rPr>
        <w:t xml:space="preserve"> companies’ purpose</w:t>
      </w:r>
      <w:r w:rsidR="0093660C">
        <w:rPr>
          <w:rFonts w:ascii="Arial" w:hAnsi="Arial" w:cs="Arial"/>
        </w:rPr>
        <w:t xml:space="preserve"> </w:t>
      </w:r>
      <w:r w:rsidR="00B558FA">
        <w:rPr>
          <w:rFonts w:ascii="Arial" w:hAnsi="Arial" w:cs="Arial"/>
        </w:rPr>
        <w:t xml:space="preserve">in </w:t>
      </w:r>
      <w:r w:rsidR="00CD6B1E">
        <w:rPr>
          <w:rFonts w:ascii="Arial" w:hAnsi="Arial" w:cs="Arial"/>
        </w:rPr>
        <w:t xml:space="preserve">product </w:t>
      </w:r>
      <w:r w:rsidR="00897B04">
        <w:rPr>
          <w:rFonts w:ascii="Arial" w:hAnsi="Arial" w:cs="Arial"/>
        </w:rPr>
        <w:t xml:space="preserve">marketing </w:t>
      </w:r>
      <w:r w:rsidR="00CD6B1E">
        <w:rPr>
          <w:rFonts w:ascii="Arial" w:hAnsi="Arial" w:cs="Arial"/>
        </w:rPr>
        <w:t xml:space="preserve">and </w:t>
      </w:r>
      <w:r w:rsidR="00B558FA">
        <w:rPr>
          <w:rFonts w:ascii="Arial" w:hAnsi="Arial" w:cs="Arial"/>
        </w:rPr>
        <w:t xml:space="preserve">promoting </w:t>
      </w:r>
      <w:r w:rsidR="00CC152B">
        <w:rPr>
          <w:rFonts w:ascii="Arial" w:hAnsi="Arial" w:cs="Arial"/>
        </w:rPr>
        <w:t>brands for financial profit</w:t>
      </w:r>
      <w:r w:rsidR="00CD6B1E">
        <w:rPr>
          <w:rFonts w:ascii="Arial" w:hAnsi="Arial" w:cs="Arial"/>
        </w:rPr>
        <w:t xml:space="preserve">. </w:t>
      </w:r>
      <w:r w:rsidR="002466BA">
        <w:rPr>
          <w:rFonts w:ascii="Arial" w:hAnsi="Arial" w:cs="Arial"/>
        </w:rPr>
        <w:t>Female</w:t>
      </w:r>
      <w:r w:rsidR="00CD6B1E">
        <w:rPr>
          <w:rFonts w:ascii="Arial" w:hAnsi="Arial" w:cs="Arial"/>
        </w:rPr>
        <w:t xml:space="preserve"> </w:t>
      </w:r>
      <w:r w:rsidR="002466BA">
        <w:rPr>
          <w:rFonts w:ascii="Arial" w:hAnsi="Arial" w:cs="Arial"/>
        </w:rPr>
        <w:t xml:space="preserve">adolescents, </w:t>
      </w:r>
      <w:r w:rsidR="00992D93">
        <w:rPr>
          <w:rFonts w:ascii="Arial" w:hAnsi="Arial" w:cs="Arial"/>
        </w:rPr>
        <w:t xml:space="preserve">still developing the ability of </w:t>
      </w:r>
      <w:r w:rsidR="003B1776">
        <w:rPr>
          <w:rFonts w:ascii="Arial" w:hAnsi="Arial" w:cs="Arial"/>
        </w:rPr>
        <w:t>making their own decisions</w:t>
      </w:r>
      <w:r w:rsidR="00F32FCE">
        <w:rPr>
          <w:rFonts w:ascii="Arial" w:hAnsi="Arial" w:cs="Arial"/>
        </w:rPr>
        <w:t xml:space="preserve">, especially </w:t>
      </w:r>
      <w:r w:rsidR="00F17DB8">
        <w:rPr>
          <w:rFonts w:ascii="Arial" w:hAnsi="Arial" w:cs="Arial"/>
        </w:rPr>
        <w:t xml:space="preserve">their </w:t>
      </w:r>
      <w:r w:rsidR="00F32FCE">
        <w:rPr>
          <w:rFonts w:ascii="Arial" w:hAnsi="Arial" w:cs="Arial"/>
        </w:rPr>
        <w:t>personal</w:t>
      </w:r>
      <w:r w:rsidR="00F17DB8">
        <w:rPr>
          <w:rFonts w:ascii="Arial" w:hAnsi="Arial" w:cs="Arial"/>
        </w:rPr>
        <w:t xml:space="preserve"> b</w:t>
      </w:r>
      <w:r w:rsidR="004108C3">
        <w:rPr>
          <w:rFonts w:ascii="Arial" w:hAnsi="Arial" w:cs="Arial"/>
        </w:rPr>
        <w:t>elief</w:t>
      </w:r>
      <w:r w:rsidR="00C144A9">
        <w:rPr>
          <w:rFonts w:ascii="Arial" w:hAnsi="Arial" w:cs="Arial"/>
        </w:rPr>
        <w:t>s</w:t>
      </w:r>
      <w:r w:rsidR="004108C3">
        <w:rPr>
          <w:rFonts w:ascii="Arial" w:hAnsi="Arial" w:cs="Arial"/>
        </w:rPr>
        <w:t xml:space="preserve"> </w:t>
      </w:r>
      <w:r w:rsidR="00C144A9">
        <w:rPr>
          <w:rFonts w:ascii="Arial" w:hAnsi="Arial" w:cs="Arial"/>
        </w:rPr>
        <w:t>about</w:t>
      </w:r>
      <w:r w:rsidR="004108C3">
        <w:rPr>
          <w:rFonts w:ascii="Arial" w:hAnsi="Arial" w:cs="Arial"/>
        </w:rPr>
        <w:t xml:space="preserve"> beauty</w:t>
      </w:r>
      <w:r w:rsidR="00C239E0">
        <w:rPr>
          <w:rFonts w:ascii="Arial" w:hAnsi="Arial" w:cs="Arial"/>
        </w:rPr>
        <w:t xml:space="preserve"> </w:t>
      </w:r>
      <w:r w:rsidR="004C492C">
        <w:rPr>
          <w:rFonts w:ascii="Arial" w:hAnsi="Arial" w:cs="Arial"/>
        </w:rPr>
        <w:t xml:space="preserve">would be </w:t>
      </w:r>
      <w:r w:rsidR="00C239E0">
        <w:rPr>
          <w:rFonts w:ascii="Arial" w:hAnsi="Arial" w:cs="Arial"/>
        </w:rPr>
        <w:t>vulnerable to these influences</w:t>
      </w:r>
      <w:r w:rsidR="00DD518E">
        <w:rPr>
          <w:rFonts w:ascii="Arial" w:hAnsi="Arial" w:cs="Arial"/>
        </w:rPr>
        <w:t xml:space="preserve">. </w:t>
      </w:r>
      <w:r w:rsidR="00A85C77">
        <w:rPr>
          <w:rFonts w:ascii="Arial" w:hAnsi="Arial" w:cs="Arial"/>
        </w:rPr>
        <w:t xml:space="preserve">It is also conveyed in this article that </w:t>
      </w:r>
      <w:r w:rsidR="009F6077">
        <w:rPr>
          <w:rFonts w:ascii="Arial" w:hAnsi="Arial" w:cs="Arial"/>
        </w:rPr>
        <w:t xml:space="preserve">the impact of sexualized images presented has brought </w:t>
      </w:r>
      <w:r w:rsidR="004839E4">
        <w:rPr>
          <w:rFonts w:ascii="Arial" w:hAnsi="Arial" w:cs="Arial"/>
        </w:rPr>
        <w:t xml:space="preserve">young women into increased levels of depressions </w:t>
      </w:r>
      <w:r w:rsidR="004D6CB4">
        <w:rPr>
          <w:rFonts w:ascii="Arial" w:hAnsi="Arial" w:cs="Arial"/>
        </w:rPr>
        <w:t xml:space="preserve">and </w:t>
      </w:r>
      <w:r w:rsidR="009E3580">
        <w:rPr>
          <w:rFonts w:ascii="Arial" w:hAnsi="Arial" w:cs="Arial"/>
        </w:rPr>
        <w:t xml:space="preserve">the </w:t>
      </w:r>
      <w:r w:rsidR="00D21B2A">
        <w:rPr>
          <w:rFonts w:ascii="Arial" w:hAnsi="Arial" w:cs="Arial"/>
        </w:rPr>
        <w:t xml:space="preserve">problematic </w:t>
      </w:r>
      <w:r w:rsidR="00723AD4">
        <w:rPr>
          <w:rFonts w:ascii="Arial" w:hAnsi="Arial" w:cs="Arial"/>
        </w:rPr>
        <w:t>pursuit</w:t>
      </w:r>
      <w:r w:rsidR="004D6CB4">
        <w:rPr>
          <w:rFonts w:ascii="Arial" w:hAnsi="Arial" w:cs="Arial"/>
        </w:rPr>
        <w:t xml:space="preserve"> </w:t>
      </w:r>
      <w:r w:rsidR="00C01C57">
        <w:rPr>
          <w:rFonts w:ascii="Arial" w:hAnsi="Arial" w:cs="Arial"/>
        </w:rPr>
        <w:t>of</w:t>
      </w:r>
      <w:r w:rsidR="00D21B2A">
        <w:rPr>
          <w:rFonts w:ascii="Arial" w:hAnsi="Arial" w:cs="Arial"/>
        </w:rPr>
        <w:t xml:space="preserve"> a</w:t>
      </w:r>
      <w:r w:rsidR="004D6CB4">
        <w:rPr>
          <w:rFonts w:ascii="Arial" w:hAnsi="Arial" w:cs="Arial"/>
        </w:rPr>
        <w:t xml:space="preserve"> “positive body image”. </w:t>
      </w:r>
      <w:r w:rsidR="00D21B2A">
        <w:rPr>
          <w:rFonts w:ascii="Arial" w:hAnsi="Arial" w:cs="Arial"/>
        </w:rPr>
        <w:t>Thi</w:t>
      </w:r>
      <w:r w:rsidR="001774ED">
        <w:rPr>
          <w:rFonts w:ascii="Arial" w:hAnsi="Arial" w:cs="Arial"/>
        </w:rPr>
        <w:t xml:space="preserve">s </w:t>
      </w:r>
      <w:r w:rsidR="00723AD4">
        <w:rPr>
          <w:rFonts w:ascii="Arial" w:hAnsi="Arial" w:cs="Arial"/>
        </w:rPr>
        <w:t>pursuit</w:t>
      </w:r>
      <w:r w:rsidR="001774ED">
        <w:rPr>
          <w:rFonts w:ascii="Arial" w:hAnsi="Arial" w:cs="Arial"/>
        </w:rPr>
        <w:t xml:space="preserve"> can lead to </w:t>
      </w:r>
      <w:r w:rsidR="00606C8D">
        <w:rPr>
          <w:rFonts w:ascii="Arial" w:hAnsi="Arial" w:cs="Arial"/>
        </w:rPr>
        <w:t>further</w:t>
      </w:r>
      <w:r w:rsidR="004908D7">
        <w:rPr>
          <w:rFonts w:ascii="Arial" w:hAnsi="Arial" w:cs="Arial"/>
        </w:rPr>
        <w:t xml:space="preserve"> complications</w:t>
      </w:r>
      <w:r w:rsidR="001774ED">
        <w:rPr>
          <w:rFonts w:ascii="Arial" w:hAnsi="Arial" w:cs="Arial"/>
        </w:rPr>
        <w:t xml:space="preserve">, </w:t>
      </w:r>
      <w:r w:rsidR="00606C8D">
        <w:rPr>
          <w:rFonts w:ascii="Arial" w:hAnsi="Arial" w:cs="Arial"/>
        </w:rPr>
        <w:t xml:space="preserve">such as </w:t>
      </w:r>
      <w:r w:rsidR="0055705F">
        <w:rPr>
          <w:rFonts w:ascii="Arial" w:hAnsi="Arial" w:cs="Arial"/>
        </w:rPr>
        <w:t>undertaking</w:t>
      </w:r>
      <w:r w:rsidR="00606C8D">
        <w:rPr>
          <w:rFonts w:ascii="Arial" w:hAnsi="Arial" w:cs="Arial"/>
        </w:rPr>
        <w:t xml:space="preserve"> </w:t>
      </w:r>
      <w:r w:rsidR="0055705F">
        <w:rPr>
          <w:rFonts w:ascii="Arial" w:hAnsi="Arial" w:cs="Arial"/>
        </w:rPr>
        <w:t>cosmetic surgeries</w:t>
      </w:r>
      <w:r w:rsidR="0004194B">
        <w:rPr>
          <w:rFonts w:ascii="Arial" w:hAnsi="Arial" w:cs="Arial"/>
        </w:rPr>
        <w:t xml:space="preserve"> </w:t>
      </w:r>
      <w:r w:rsidR="005142B2">
        <w:rPr>
          <w:rFonts w:ascii="Arial" w:hAnsi="Arial" w:cs="Arial"/>
        </w:rPr>
        <w:t xml:space="preserve">to </w:t>
      </w:r>
      <w:r w:rsidR="001774ED">
        <w:rPr>
          <w:rFonts w:ascii="Arial" w:hAnsi="Arial" w:cs="Arial"/>
        </w:rPr>
        <w:t>achieve</w:t>
      </w:r>
      <w:r w:rsidR="005142B2">
        <w:rPr>
          <w:rFonts w:ascii="Arial" w:hAnsi="Arial" w:cs="Arial"/>
        </w:rPr>
        <w:t xml:space="preserve"> </w:t>
      </w:r>
      <w:r w:rsidR="0055705F">
        <w:rPr>
          <w:rFonts w:ascii="Arial" w:hAnsi="Arial" w:cs="Arial"/>
        </w:rPr>
        <w:t>an ideal</w:t>
      </w:r>
      <w:r w:rsidR="005142B2">
        <w:rPr>
          <w:rFonts w:ascii="Arial" w:hAnsi="Arial" w:cs="Arial"/>
        </w:rPr>
        <w:t xml:space="preserve"> body image, </w:t>
      </w:r>
      <w:r w:rsidR="004908D7">
        <w:rPr>
          <w:rFonts w:ascii="Arial" w:hAnsi="Arial" w:cs="Arial"/>
        </w:rPr>
        <w:t>which not only poses</w:t>
      </w:r>
      <w:r w:rsidR="009F7FC7">
        <w:rPr>
          <w:rFonts w:ascii="Arial" w:hAnsi="Arial" w:cs="Arial"/>
        </w:rPr>
        <w:t xml:space="preserve"> financial </w:t>
      </w:r>
      <w:r w:rsidR="0055705F">
        <w:rPr>
          <w:rFonts w:ascii="Arial" w:hAnsi="Arial" w:cs="Arial"/>
        </w:rPr>
        <w:t xml:space="preserve">burden </w:t>
      </w:r>
      <w:r w:rsidR="00BB11EA">
        <w:rPr>
          <w:rFonts w:ascii="Arial" w:hAnsi="Arial" w:cs="Arial"/>
        </w:rPr>
        <w:t>but also carr</w:t>
      </w:r>
      <w:r w:rsidR="00B16B7B">
        <w:rPr>
          <w:rFonts w:ascii="Arial" w:hAnsi="Arial" w:cs="Arial"/>
        </w:rPr>
        <w:t>ies</w:t>
      </w:r>
      <w:r w:rsidR="00BB11EA">
        <w:rPr>
          <w:rFonts w:ascii="Arial" w:hAnsi="Arial" w:cs="Arial"/>
        </w:rPr>
        <w:t xml:space="preserve"> serious health risks </w:t>
      </w:r>
      <w:r w:rsidR="001106BF">
        <w:rPr>
          <w:rFonts w:ascii="Arial" w:hAnsi="Arial" w:cs="Arial"/>
        </w:rPr>
        <w:t>and even fatalities should the surgeries be unsuccessful.</w:t>
      </w:r>
    </w:p>
    <w:p w14:paraId="616B9279" w14:textId="07227A79" w:rsidR="00AA2FF0" w:rsidRDefault="00A81960" w:rsidP="005A60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219E3">
        <w:rPr>
          <w:rFonts w:ascii="Arial" w:hAnsi="Arial" w:cs="Arial"/>
        </w:rPr>
        <w:t>rise</w:t>
      </w:r>
      <w:r>
        <w:rPr>
          <w:rFonts w:ascii="Arial" w:hAnsi="Arial" w:cs="Arial"/>
        </w:rPr>
        <w:t xml:space="preserve"> of</w:t>
      </w:r>
      <w:r w:rsidR="00A1001E">
        <w:rPr>
          <w:rFonts w:ascii="Arial" w:hAnsi="Arial" w:cs="Arial"/>
        </w:rPr>
        <w:t xml:space="preserve"> social media addiction and health concerns</w:t>
      </w:r>
      <w:r>
        <w:rPr>
          <w:rFonts w:ascii="Arial" w:hAnsi="Arial" w:cs="Arial"/>
        </w:rPr>
        <w:t xml:space="preserve"> </w:t>
      </w:r>
      <w:r w:rsidR="00F77748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its uses is primarily due to</w:t>
      </w:r>
      <w:r w:rsidR="00A100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987D7C">
        <w:rPr>
          <w:rFonts w:ascii="Arial" w:hAnsi="Arial" w:cs="Arial"/>
        </w:rPr>
        <w:t xml:space="preserve">he investment of </w:t>
      </w:r>
      <w:r w:rsidR="00A62F62">
        <w:rPr>
          <w:rFonts w:ascii="Arial" w:hAnsi="Arial" w:cs="Arial"/>
        </w:rPr>
        <w:t xml:space="preserve">creating innovative </w:t>
      </w:r>
      <w:r w:rsidR="00987D7C">
        <w:rPr>
          <w:rFonts w:ascii="Arial" w:hAnsi="Arial" w:cs="Arial"/>
        </w:rPr>
        <w:t>social media technologies</w:t>
      </w:r>
      <w:r>
        <w:rPr>
          <w:rFonts w:ascii="Arial" w:hAnsi="Arial" w:cs="Arial"/>
        </w:rPr>
        <w:t xml:space="preserve">. </w:t>
      </w:r>
      <w:r w:rsidR="00D137B5">
        <w:rPr>
          <w:rFonts w:ascii="Arial" w:hAnsi="Arial" w:cs="Arial"/>
        </w:rPr>
        <w:t>P</w:t>
      </w:r>
      <w:r w:rsidR="00B60AE7">
        <w:rPr>
          <w:rFonts w:ascii="Arial" w:hAnsi="Arial" w:cs="Arial"/>
        </w:rPr>
        <w:t xml:space="preserve">hoto-filtering tools integrated in many social media platforms has attracted </w:t>
      </w:r>
      <w:r w:rsidR="005219E3">
        <w:rPr>
          <w:rFonts w:ascii="Arial" w:hAnsi="Arial" w:cs="Arial"/>
        </w:rPr>
        <w:t>many</w:t>
      </w:r>
      <w:r w:rsidR="00FA1313">
        <w:rPr>
          <w:rFonts w:ascii="Arial" w:hAnsi="Arial" w:cs="Arial"/>
        </w:rPr>
        <w:t xml:space="preserve"> female adolescents</w:t>
      </w:r>
      <w:r w:rsidR="00D137B5">
        <w:rPr>
          <w:rFonts w:ascii="Arial" w:hAnsi="Arial" w:cs="Arial"/>
        </w:rPr>
        <w:t xml:space="preserve">, </w:t>
      </w:r>
      <w:r w:rsidR="005219E3">
        <w:rPr>
          <w:rFonts w:ascii="Arial" w:hAnsi="Arial" w:cs="Arial"/>
        </w:rPr>
        <w:t xml:space="preserve">allowing them to mask </w:t>
      </w:r>
      <w:r w:rsidR="004621E4">
        <w:rPr>
          <w:rFonts w:ascii="Arial" w:hAnsi="Arial" w:cs="Arial"/>
        </w:rPr>
        <w:t xml:space="preserve">insecurities </w:t>
      </w:r>
      <w:r w:rsidR="005219E3">
        <w:rPr>
          <w:rFonts w:ascii="Arial" w:hAnsi="Arial" w:cs="Arial"/>
        </w:rPr>
        <w:t xml:space="preserve">about </w:t>
      </w:r>
      <w:r w:rsidR="004621E4">
        <w:rPr>
          <w:rFonts w:ascii="Arial" w:hAnsi="Arial" w:cs="Arial"/>
        </w:rPr>
        <w:t xml:space="preserve">their appearances </w:t>
      </w:r>
      <w:r w:rsidR="005219E3">
        <w:rPr>
          <w:rFonts w:ascii="Arial" w:hAnsi="Arial" w:cs="Arial"/>
        </w:rPr>
        <w:t>exacerbated</w:t>
      </w:r>
      <w:r w:rsidR="004621E4">
        <w:rPr>
          <w:rFonts w:ascii="Arial" w:hAnsi="Arial" w:cs="Arial"/>
        </w:rPr>
        <w:t xml:space="preserve"> from these platforms. </w:t>
      </w:r>
      <w:r w:rsidR="00087D37">
        <w:rPr>
          <w:rFonts w:ascii="Arial" w:hAnsi="Arial" w:cs="Arial"/>
        </w:rPr>
        <w:t>Rosen et al. (2014) has</w:t>
      </w:r>
      <w:r w:rsidR="00D37875">
        <w:rPr>
          <w:rFonts w:ascii="Arial" w:hAnsi="Arial" w:cs="Arial"/>
        </w:rPr>
        <w:t xml:space="preserve"> illustrated the connections of increased screen time leads to increased obesity in adolescents. </w:t>
      </w:r>
      <w:r w:rsidR="005E1D9E">
        <w:rPr>
          <w:rFonts w:ascii="Arial" w:hAnsi="Arial" w:cs="Arial"/>
        </w:rPr>
        <w:t xml:space="preserve">The authors explained teenagers aged 13-18 years have the largest consumption amount of unhealthy food and beverages. </w:t>
      </w:r>
      <w:r w:rsidR="00240AE1">
        <w:rPr>
          <w:rFonts w:ascii="Arial" w:hAnsi="Arial" w:cs="Arial"/>
        </w:rPr>
        <w:t xml:space="preserve">On the contrary, this creates an opposing effect on the notion of </w:t>
      </w:r>
      <w:r w:rsidR="00723AD4">
        <w:rPr>
          <w:rFonts w:ascii="Arial" w:hAnsi="Arial" w:cs="Arial"/>
        </w:rPr>
        <w:t xml:space="preserve">pursuit of </w:t>
      </w:r>
      <w:r w:rsidR="00C01C57">
        <w:rPr>
          <w:rFonts w:ascii="Arial" w:hAnsi="Arial" w:cs="Arial"/>
        </w:rPr>
        <w:t>a “positive body image”.</w:t>
      </w:r>
      <w:r w:rsidR="009F364B">
        <w:rPr>
          <w:rFonts w:ascii="Arial" w:hAnsi="Arial" w:cs="Arial"/>
        </w:rPr>
        <w:t xml:space="preserve"> </w:t>
      </w:r>
      <w:r w:rsidR="00C01C57">
        <w:rPr>
          <w:rFonts w:ascii="Arial" w:hAnsi="Arial" w:cs="Arial"/>
        </w:rPr>
        <w:t xml:space="preserve">In reference to social media addiction, </w:t>
      </w:r>
      <w:r w:rsidR="000561E8">
        <w:rPr>
          <w:rFonts w:ascii="Arial" w:hAnsi="Arial" w:cs="Arial"/>
        </w:rPr>
        <w:t xml:space="preserve">social media companies </w:t>
      </w:r>
      <w:r w:rsidR="009C451B">
        <w:rPr>
          <w:rFonts w:ascii="Arial" w:hAnsi="Arial" w:cs="Arial"/>
        </w:rPr>
        <w:t xml:space="preserve">enhancing these platforms with </w:t>
      </w:r>
      <w:r w:rsidR="00685BFF">
        <w:rPr>
          <w:rFonts w:ascii="Arial" w:hAnsi="Arial" w:cs="Arial"/>
        </w:rPr>
        <w:t xml:space="preserve">the </w:t>
      </w:r>
      <w:r w:rsidR="004F21AA">
        <w:rPr>
          <w:rFonts w:ascii="Arial" w:hAnsi="Arial" w:cs="Arial"/>
        </w:rPr>
        <w:t xml:space="preserve">abundance of engaging features </w:t>
      </w:r>
      <w:r w:rsidR="009C451B">
        <w:rPr>
          <w:rFonts w:ascii="Arial" w:hAnsi="Arial" w:cs="Arial"/>
        </w:rPr>
        <w:t xml:space="preserve">causes these female adolescents to idle daily. </w:t>
      </w:r>
    </w:p>
    <w:p w14:paraId="1BEA8C52" w14:textId="14BCE6C0" w:rsidR="00C706F4" w:rsidRPr="006D5189" w:rsidRDefault="00D5640C" w:rsidP="005A60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advancement of social media technologies does not </w:t>
      </w:r>
      <w:r w:rsidR="00060D0F">
        <w:rPr>
          <w:rFonts w:ascii="Arial" w:hAnsi="Arial" w:cs="Arial"/>
        </w:rPr>
        <w:t xml:space="preserve">focus on the consequences of privacy invasion of personal information being shared amongst various users within the social media network. </w:t>
      </w:r>
      <w:r w:rsidR="00687C97">
        <w:rPr>
          <w:rFonts w:ascii="Arial" w:hAnsi="Arial" w:cs="Arial"/>
        </w:rPr>
        <w:t xml:space="preserve">These </w:t>
      </w:r>
      <w:r w:rsidR="00AA7DD9">
        <w:rPr>
          <w:rFonts w:ascii="Arial" w:hAnsi="Arial" w:cs="Arial"/>
        </w:rPr>
        <w:t xml:space="preserve">video-sharing platforms </w:t>
      </w:r>
      <w:r w:rsidR="004C19E8">
        <w:rPr>
          <w:rFonts w:ascii="Arial" w:hAnsi="Arial" w:cs="Arial"/>
        </w:rPr>
        <w:t xml:space="preserve">are </w:t>
      </w:r>
      <w:r w:rsidR="00CD0A76">
        <w:rPr>
          <w:rFonts w:ascii="Arial" w:hAnsi="Arial" w:cs="Arial"/>
        </w:rPr>
        <w:t xml:space="preserve">simply </w:t>
      </w:r>
      <w:r w:rsidR="005E7DAC">
        <w:rPr>
          <w:rFonts w:ascii="Arial" w:hAnsi="Arial" w:cs="Arial"/>
        </w:rPr>
        <w:t>thought of</w:t>
      </w:r>
      <w:r w:rsidR="00EC5ECD">
        <w:rPr>
          <w:rFonts w:ascii="Arial" w:hAnsi="Arial" w:cs="Arial"/>
        </w:rPr>
        <w:t xml:space="preserve"> by teenagers as their</w:t>
      </w:r>
      <w:r w:rsidR="00CD0A76">
        <w:rPr>
          <w:rFonts w:ascii="Arial" w:hAnsi="Arial" w:cs="Arial"/>
        </w:rPr>
        <w:t xml:space="preserve"> playground of providing exciting content related to trends and interests</w:t>
      </w:r>
      <w:r w:rsidR="004F4771">
        <w:rPr>
          <w:rFonts w:ascii="Arial" w:hAnsi="Arial" w:cs="Arial"/>
        </w:rPr>
        <w:t xml:space="preserve">, </w:t>
      </w:r>
      <w:r w:rsidR="00EC5ECD">
        <w:rPr>
          <w:rFonts w:ascii="Arial" w:hAnsi="Arial" w:cs="Arial"/>
        </w:rPr>
        <w:t>as there is inadequate knowledge of the risk</w:t>
      </w:r>
      <w:r w:rsidR="005D029E">
        <w:rPr>
          <w:rFonts w:ascii="Arial" w:hAnsi="Arial" w:cs="Arial"/>
        </w:rPr>
        <w:t xml:space="preserve"> posed to disclosing personal information (Kang et al.</w:t>
      </w:r>
      <w:r w:rsidR="001D1B74">
        <w:rPr>
          <w:rFonts w:ascii="Arial" w:hAnsi="Arial" w:cs="Arial"/>
        </w:rPr>
        <w:t>,</w:t>
      </w:r>
      <w:r w:rsidR="005D029E">
        <w:rPr>
          <w:rFonts w:ascii="Arial" w:hAnsi="Arial" w:cs="Arial"/>
        </w:rPr>
        <w:t xml:space="preserve"> 2021). </w:t>
      </w:r>
      <w:r w:rsidR="00556BD9">
        <w:rPr>
          <w:rFonts w:ascii="Arial" w:hAnsi="Arial" w:cs="Arial"/>
        </w:rPr>
        <w:t>Th</w:t>
      </w:r>
      <w:r w:rsidR="005820F3">
        <w:rPr>
          <w:rFonts w:ascii="Arial" w:hAnsi="Arial" w:cs="Arial"/>
        </w:rPr>
        <w:t>is may decrease the overall</w:t>
      </w:r>
      <w:r w:rsidR="00556BD9">
        <w:rPr>
          <w:rFonts w:ascii="Arial" w:hAnsi="Arial" w:cs="Arial"/>
        </w:rPr>
        <w:t xml:space="preserve"> wellbeing of female adolescents </w:t>
      </w:r>
      <w:r w:rsidR="005820F3">
        <w:rPr>
          <w:rFonts w:ascii="Arial" w:hAnsi="Arial" w:cs="Arial"/>
        </w:rPr>
        <w:t>in the sense that</w:t>
      </w:r>
      <w:r w:rsidR="00802AA5">
        <w:rPr>
          <w:rFonts w:ascii="Arial" w:hAnsi="Arial" w:cs="Arial"/>
        </w:rPr>
        <w:t xml:space="preserve"> sharing private information online, </w:t>
      </w:r>
      <w:r w:rsidR="005820F3">
        <w:rPr>
          <w:rFonts w:ascii="Arial" w:hAnsi="Arial" w:cs="Arial"/>
        </w:rPr>
        <w:t>can</w:t>
      </w:r>
      <w:r w:rsidR="00802AA5">
        <w:rPr>
          <w:rFonts w:ascii="Arial" w:hAnsi="Arial" w:cs="Arial"/>
        </w:rPr>
        <w:t xml:space="preserve"> expose to </w:t>
      </w:r>
      <w:r w:rsidR="000870C8">
        <w:rPr>
          <w:rFonts w:ascii="Arial" w:hAnsi="Arial" w:cs="Arial"/>
        </w:rPr>
        <w:t xml:space="preserve">harmful situations such as strangers viewing their content </w:t>
      </w:r>
      <w:r w:rsidR="006F4665">
        <w:rPr>
          <w:rFonts w:ascii="Arial" w:hAnsi="Arial" w:cs="Arial"/>
        </w:rPr>
        <w:t xml:space="preserve">and </w:t>
      </w:r>
      <w:r w:rsidR="0091587B">
        <w:rPr>
          <w:rFonts w:ascii="Arial" w:hAnsi="Arial" w:cs="Arial"/>
        </w:rPr>
        <w:t xml:space="preserve">start relationships with strangers </w:t>
      </w:r>
      <w:r w:rsidR="00084B7A">
        <w:rPr>
          <w:rFonts w:ascii="Arial" w:hAnsi="Arial" w:cs="Arial"/>
        </w:rPr>
        <w:t>without ever encountering</w:t>
      </w:r>
      <w:r w:rsidR="00280087">
        <w:rPr>
          <w:rFonts w:ascii="Arial" w:hAnsi="Arial" w:cs="Arial"/>
        </w:rPr>
        <w:t xml:space="preserve">, potentially attracting scammers </w:t>
      </w:r>
      <w:r w:rsidR="0029213F">
        <w:rPr>
          <w:rFonts w:ascii="Arial" w:hAnsi="Arial" w:cs="Arial"/>
        </w:rPr>
        <w:t>and other online users can misuse this information further.</w:t>
      </w:r>
      <w:r w:rsidR="00280087">
        <w:rPr>
          <w:rFonts w:ascii="Arial" w:hAnsi="Arial" w:cs="Arial"/>
        </w:rPr>
        <w:t xml:space="preserve"> </w:t>
      </w:r>
    </w:p>
    <w:p w14:paraId="0F32B2E7" w14:textId="44EEB694" w:rsidR="0029213F" w:rsidRPr="00C06DAF" w:rsidRDefault="00C06DAF" w:rsidP="005A600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Laholt</w:t>
      </w:r>
      <w:proofErr w:type="spellEnd"/>
      <w:r>
        <w:rPr>
          <w:rFonts w:ascii="Arial" w:hAnsi="Arial" w:cs="Arial"/>
        </w:rPr>
        <w:t xml:space="preserve"> et al. (2019) has </w:t>
      </w:r>
      <w:r w:rsidR="00D70501">
        <w:rPr>
          <w:rFonts w:ascii="Arial" w:hAnsi="Arial" w:cs="Arial"/>
        </w:rPr>
        <w:t>conveyed the ethical challenges invol</w:t>
      </w:r>
      <w:r w:rsidR="008B2AD0">
        <w:rPr>
          <w:rFonts w:ascii="Arial" w:hAnsi="Arial" w:cs="Arial"/>
        </w:rPr>
        <w:t xml:space="preserve">ved when adolescents are faced in critically high-stake situations. </w:t>
      </w:r>
      <w:r w:rsidR="00325853">
        <w:rPr>
          <w:rFonts w:ascii="Arial" w:hAnsi="Arial" w:cs="Arial"/>
        </w:rPr>
        <w:t xml:space="preserve">The authors mentioned </w:t>
      </w:r>
      <w:r w:rsidR="005252FC">
        <w:rPr>
          <w:rFonts w:ascii="Arial" w:hAnsi="Arial" w:cs="Arial"/>
        </w:rPr>
        <w:t xml:space="preserve">that </w:t>
      </w:r>
      <w:r w:rsidR="00447858">
        <w:rPr>
          <w:rFonts w:ascii="Arial" w:hAnsi="Arial" w:cs="Arial"/>
        </w:rPr>
        <w:t>many</w:t>
      </w:r>
      <w:r w:rsidR="005252FC">
        <w:rPr>
          <w:rFonts w:ascii="Arial" w:hAnsi="Arial" w:cs="Arial"/>
        </w:rPr>
        <w:t xml:space="preserve"> public health nurse</w:t>
      </w:r>
      <w:r w:rsidR="00447858">
        <w:rPr>
          <w:rFonts w:ascii="Arial" w:hAnsi="Arial" w:cs="Arial"/>
        </w:rPr>
        <w:t>s</w:t>
      </w:r>
      <w:r w:rsidR="005252FC">
        <w:rPr>
          <w:rFonts w:ascii="Arial" w:hAnsi="Arial" w:cs="Arial"/>
        </w:rPr>
        <w:t xml:space="preserve"> </w:t>
      </w:r>
      <w:r w:rsidR="004E5424">
        <w:rPr>
          <w:rFonts w:ascii="Arial" w:hAnsi="Arial" w:cs="Arial"/>
        </w:rPr>
        <w:t>face difficulties</w:t>
      </w:r>
      <w:r w:rsidR="005252FC">
        <w:rPr>
          <w:rFonts w:ascii="Arial" w:hAnsi="Arial" w:cs="Arial"/>
        </w:rPr>
        <w:t xml:space="preserve"> </w:t>
      </w:r>
      <w:r w:rsidR="004E5424">
        <w:rPr>
          <w:rFonts w:ascii="Arial" w:hAnsi="Arial" w:cs="Arial"/>
        </w:rPr>
        <w:t xml:space="preserve">in interpreting the </w:t>
      </w:r>
      <w:r w:rsidR="00325853">
        <w:rPr>
          <w:rFonts w:ascii="Arial" w:hAnsi="Arial" w:cs="Arial"/>
        </w:rPr>
        <w:t xml:space="preserve">visual cues </w:t>
      </w:r>
      <w:r w:rsidR="005252FC">
        <w:rPr>
          <w:rFonts w:ascii="Arial" w:hAnsi="Arial" w:cs="Arial"/>
        </w:rPr>
        <w:t xml:space="preserve">displayed when </w:t>
      </w:r>
      <w:r w:rsidR="00B52087">
        <w:rPr>
          <w:rFonts w:ascii="Arial" w:hAnsi="Arial" w:cs="Arial"/>
        </w:rPr>
        <w:t xml:space="preserve">reading social media </w:t>
      </w:r>
      <w:r w:rsidR="00C7500A">
        <w:rPr>
          <w:rFonts w:ascii="Arial" w:hAnsi="Arial" w:cs="Arial"/>
        </w:rPr>
        <w:t>communication</w:t>
      </w:r>
      <w:r w:rsidR="00B52087">
        <w:rPr>
          <w:rFonts w:ascii="Arial" w:hAnsi="Arial" w:cs="Arial"/>
        </w:rPr>
        <w:t xml:space="preserve">. </w:t>
      </w:r>
      <w:r w:rsidR="00762A5D">
        <w:rPr>
          <w:rFonts w:ascii="Arial" w:hAnsi="Arial" w:cs="Arial"/>
        </w:rPr>
        <w:t xml:space="preserve">Some adolescents who seek attention to adults </w:t>
      </w:r>
      <w:proofErr w:type="spellStart"/>
      <w:r w:rsidR="0095642A">
        <w:rPr>
          <w:rFonts w:ascii="Arial" w:hAnsi="Arial" w:cs="Arial"/>
        </w:rPr>
        <w:t>utilise</w:t>
      </w:r>
      <w:proofErr w:type="spellEnd"/>
      <w:r w:rsidR="0095642A">
        <w:rPr>
          <w:rFonts w:ascii="Arial" w:hAnsi="Arial" w:cs="Arial"/>
        </w:rPr>
        <w:t xml:space="preserve"> visual images that may appear </w:t>
      </w:r>
      <w:r w:rsidR="004C5C75">
        <w:rPr>
          <w:rFonts w:ascii="Arial" w:hAnsi="Arial" w:cs="Arial"/>
        </w:rPr>
        <w:t>distress</w:t>
      </w:r>
      <w:r w:rsidR="00211FEB">
        <w:rPr>
          <w:rFonts w:ascii="Arial" w:hAnsi="Arial" w:cs="Arial"/>
        </w:rPr>
        <w:t>ing</w:t>
      </w:r>
      <w:r w:rsidR="004C5C75">
        <w:rPr>
          <w:rFonts w:ascii="Arial" w:hAnsi="Arial" w:cs="Arial"/>
        </w:rPr>
        <w:t xml:space="preserve">, however many public health nurses </w:t>
      </w:r>
      <w:r w:rsidR="00211FEB">
        <w:rPr>
          <w:rFonts w:ascii="Arial" w:hAnsi="Arial" w:cs="Arial"/>
        </w:rPr>
        <w:t>find it challenging</w:t>
      </w:r>
      <w:r w:rsidR="004C5C75">
        <w:rPr>
          <w:rFonts w:ascii="Arial" w:hAnsi="Arial" w:cs="Arial"/>
        </w:rPr>
        <w:t xml:space="preserve"> to </w:t>
      </w:r>
      <w:r w:rsidR="00211FEB">
        <w:rPr>
          <w:rFonts w:ascii="Arial" w:hAnsi="Arial" w:cs="Arial"/>
        </w:rPr>
        <w:t>determine whether the situ</w:t>
      </w:r>
      <w:r w:rsidR="008A7EAB">
        <w:rPr>
          <w:rFonts w:ascii="Arial" w:hAnsi="Arial" w:cs="Arial"/>
        </w:rPr>
        <w:t>ation requires immediate assistance</w:t>
      </w:r>
      <w:r w:rsidR="004C5C75">
        <w:rPr>
          <w:rFonts w:ascii="Arial" w:hAnsi="Arial" w:cs="Arial"/>
        </w:rPr>
        <w:t>.</w:t>
      </w:r>
      <w:r w:rsidR="00C7500A">
        <w:rPr>
          <w:rFonts w:ascii="Arial" w:hAnsi="Arial" w:cs="Arial"/>
        </w:rPr>
        <w:t xml:space="preserve"> </w:t>
      </w:r>
      <w:r w:rsidR="002E2AE7">
        <w:rPr>
          <w:rFonts w:ascii="Arial" w:hAnsi="Arial" w:cs="Arial"/>
        </w:rPr>
        <w:t>Also,</w:t>
      </w:r>
      <w:r w:rsidR="002720EC">
        <w:rPr>
          <w:rFonts w:ascii="Arial" w:hAnsi="Arial" w:cs="Arial"/>
        </w:rPr>
        <w:t xml:space="preserve"> </w:t>
      </w:r>
      <w:proofErr w:type="spellStart"/>
      <w:r w:rsidR="002720EC">
        <w:rPr>
          <w:rFonts w:ascii="Arial" w:hAnsi="Arial" w:cs="Arial"/>
        </w:rPr>
        <w:t>Poleac</w:t>
      </w:r>
      <w:proofErr w:type="spellEnd"/>
      <w:r w:rsidR="002720EC">
        <w:rPr>
          <w:rFonts w:ascii="Arial" w:hAnsi="Arial" w:cs="Arial"/>
        </w:rPr>
        <w:t xml:space="preserve"> et al. (2024) discussed that</w:t>
      </w:r>
      <w:r w:rsidR="002E2AE7">
        <w:rPr>
          <w:rFonts w:ascii="Arial" w:hAnsi="Arial" w:cs="Arial"/>
        </w:rPr>
        <w:t xml:space="preserve"> </w:t>
      </w:r>
      <w:r w:rsidR="009429F1">
        <w:rPr>
          <w:rFonts w:ascii="Arial" w:hAnsi="Arial" w:cs="Arial"/>
        </w:rPr>
        <w:t xml:space="preserve">social media algorithms </w:t>
      </w:r>
      <w:r w:rsidR="00CB08F4">
        <w:rPr>
          <w:rFonts w:ascii="Arial" w:hAnsi="Arial" w:cs="Arial"/>
        </w:rPr>
        <w:t xml:space="preserve">gather and </w:t>
      </w:r>
      <w:proofErr w:type="spellStart"/>
      <w:r w:rsidR="009429F1">
        <w:rPr>
          <w:rFonts w:ascii="Arial" w:hAnsi="Arial" w:cs="Arial"/>
        </w:rPr>
        <w:t>analyse</w:t>
      </w:r>
      <w:proofErr w:type="spellEnd"/>
      <w:r w:rsidR="009429F1">
        <w:rPr>
          <w:rFonts w:ascii="Arial" w:hAnsi="Arial" w:cs="Arial"/>
        </w:rPr>
        <w:t xml:space="preserve"> </w:t>
      </w:r>
      <w:r w:rsidR="00CB08F4">
        <w:rPr>
          <w:rFonts w:ascii="Arial" w:hAnsi="Arial" w:cs="Arial"/>
        </w:rPr>
        <w:t xml:space="preserve">the </w:t>
      </w:r>
      <w:r w:rsidR="009429F1">
        <w:rPr>
          <w:rFonts w:ascii="Arial" w:hAnsi="Arial" w:cs="Arial"/>
        </w:rPr>
        <w:t xml:space="preserve">users’ data </w:t>
      </w:r>
      <w:r w:rsidR="00CB08F4">
        <w:rPr>
          <w:rFonts w:ascii="Arial" w:hAnsi="Arial" w:cs="Arial"/>
        </w:rPr>
        <w:t xml:space="preserve">spent on these platforms to </w:t>
      </w:r>
      <w:proofErr w:type="spellStart"/>
      <w:r w:rsidR="00CB08F4">
        <w:rPr>
          <w:rFonts w:ascii="Arial" w:hAnsi="Arial" w:cs="Arial"/>
        </w:rPr>
        <w:t>personalise</w:t>
      </w:r>
      <w:proofErr w:type="spellEnd"/>
      <w:r w:rsidR="00CB08F4">
        <w:rPr>
          <w:rFonts w:ascii="Arial" w:hAnsi="Arial" w:cs="Arial"/>
        </w:rPr>
        <w:t xml:space="preserve"> feed content</w:t>
      </w:r>
      <w:r w:rsidR="002720EC">
        <w:rPr>
          <w:rFonts w:ascii="Arial" w:hAnsi="Arial" w:cs="Arial"/>
        </w:rPr>
        <w:t>. This article</w:t>
      </w:r>
      <w:r w:rsidR="006C6AEA">
        <w:rPr>
          <w:rFonts w:ascii="Arial" w:hAnsi="Arial" w:cs="Arial"/>
        </w:rPr>
        <w:t xml:space="preserve"> by </w:t>
      </w:r>
      <w:proofErr w:type="spellStart"/>
      <w:r w:rsidR="006C6AEA">
        <w:rPr>
          <w:rFonts w:ascii="Arial" w:hAnsi="Arial" w:cs="Arial"/>
        </w:rPr>
        <w:t>Poleac</w:t>
      </w:r>
      <w:proofErr w:type="spellEnd"/>
      <w:r w:rsidR="006C6AEA">
        <w:rPr>
          <w:rFonts w:ascii="Arial" w:hAnsi="Arial" w:cs="Arial"/>
        </w:rPr>
        <w:t xml:space="preserve"> et al. (2024)</w:t>
      </w:r>
      <w:r w:rsidR="002720EC">
        <w:rPr>
          <w:rFonts w:ascii="Arial" w:hAnsi="Arial" w:cs="Arial"/>
        </w:rPr>
        <w:t xml:space="preserve"> presented the idea of </w:t>
      </w:r>
      <w:r w:rsidR="00EE685F">
        <w:rPr>
          <w:rFonts w:ascii="Arial" w:hAnsi="Arial" w:cs="Arial"/>
        </w:rPr>
        <w:t>exploiting</w:t>
      </w:r>
      <w:r w:rsidR="00FC0286">
        <w:rPr>
          <w:rFonts w:ascii="Arial" w:hAnsi="Arial" w:cs="Arial"/>
        </w:rPr>
        <w:t xml:space="preserve"> the psychological element of the “Fear of Missing Out</w:t>
      </w:r>
      <w:r w:rsidR="00DC251C">
        <w:rPr>
          <w:rFonts w:ascii="Arial" w:hAnsi="Arial" w:cs="Arial"/>
        </w:rPr>
        <w:t xml:space="preserve">” </w:t>
      </w:r>
      <w:r w:rsidR="00DE59C7">
        <w:rPr>
          <w:rFonts w:ascii="Arial" w:hAnsi="Arial" w:cs="Arial"/>
        </w:rPr>
        <w:t xml:space="preserve">on trends </w:t>
      </w:r>
      <w:r w:rsidR="00C80C16">
        <w:rPr>
          <w:rFonts w:ascii="Arial" w:hAnsi="Arial" w:cs="Arial"/>
        </w:rPr>
        <w:t xml:space="preserve">and content </w:t>
      </w:r>
      <w:r w:rsidR="00DC251C">
        <w:rPr>
          <w:rFonts w:ascii="Arial" w:hAnsi="Arial" w:cs="Arial"/>
        </w:rPr>
        <w:t>from users, especially female adolescent</w:t>
      </w:r>
      <w:r w:rsidR="001960DD">
        <w:rPr>
          <w:rFonts w:ascii="Arial" w:hAnsi="Arial" w:cs="Arial"/>
        </w:rPr>
        <w:t xml:space="preserve">s, encouraging them to stay </w:t>
      </w:r>
      <w:r w:rsidR="0059590D">
        <w:rPr>
          <w:rFonts w:ascii="Arial" w:hAnsi="Arial" w:cs="Arial"/>
        </w:rPr>
        <w:t>immersed</w:t>
      </w:r>
      <w:r w:rsidR="001960DD">
        <w:rPr>
          <w:rFonts w:ascii="Arial" w:hAnsi="Arial" w:cs="Arial"/>
        </w:rPr>
        <w:t xml:space="preserve"> in social media. </w:t>
      </w:r>
      <w:r w:rsidR="00C469DF">
        <w:rPr>
          <w:rFonts w:ascii="Arial" w:hAnsi="Arial" w:cs="Arial"/>
        </w:rPr>
        <w:t xml:space="preserve"> </w:t>
      </w:r>
    </w:p>
    <w:p w14:paraId="18C60ADF" w14:textId="430C12ED" w:rsidR="00060495" w:rsidRDefault="00CB2E23" w:rsidP="005A6002">
      <w:pPr>
        <w:rPr>
          <w:rFonts w:ascii="Arial" w:hAnsi="Arial" w:cs="Arial"/>
          <w:u w:val="single"/>
        </w:rPr>
      </w:pPr>
      <w:r w:rsidRPr="0071422F">
        <w:rPr>
          <w:rFonts w:ascii="Arial" w:hAnsi="Arial" w:cs="Arial"/>
          <w:u w:val="single"/>
        </w:rPr>
        <w:t>Measurement Constraints</w:t>
      </w:r>
    </w:p>
    <w:p w14:paraId="28284DB1" w14:textId="1A45AA84" w:rsidR="008A3541" w:rsidRPr="008A3541" w:rsidRDefault="00C24D1A" w:rsidP="005A6002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 w:rsidRPr="008A3541">
        <w:rPr>
          <w:rFonts w:ascii="Arial" w:hAnsi="Arial" w:cs="Arial"/>
        </w:rPr>
        <w:t>In today’s technological society, brand promotions on social media are</w:t>
      </w:r>
      <w:r w:rsidR="008B3C33" w:rsidRPr="008A3541">
        <w:rPr>
          <w:rFonts w:ascii="Arial" w:hAnsi="Arial" w:cs="Arial"/>
        </w:rPr>
        <w:t xml:space="preserve"> vital to</w:t>
      </w:r>
      <w:r w:rsidR="004669DE" w:rsidRPr="008A3541">
        <w:rPr>
          <w:rFonts w:ascii="Arial" w:hAnsi="Arial" w:cs="Arial"/>
        </w:rPr>
        <w:t xml:space="preserve"> </w:t>
      </w:r>
      <w:r w:rsidR="008B3C33" w:rsidRPr="008A3541">
        <w:rPr>
          <w:rFonts w:ascii="Arial" w:hAnsi="Arial" w:cs="Arial"/>
        </w:rPr>
        <w:t>business growth</w:t>
      </w:r>
      <w:r w:rsidR="004669DE" w:rsidRPr="008A3541">
        <w:rPr>
          <w:rFonts w:ascii="Arial" w:hAnsi="Arial" w:cs="Arial"/>
        </w:rPr>
        <w:t xml:space="preserve">, failing to incorporate them will </w:t>
      </w:r>
      <w:r w:rsidR="00847C01" w:rsidRPr="008A3541">
        <w:rPr>
          <w:rFonts w:ascii="Arial" w:hAnsi="Arial" w:cs="Arial"/>
        </w:rPr>
        <w:t>disrupt the flow of gaining profit</w:t>
      </w:r>
      <w:r w:rsidR="00767E30">
        <w:rPr>
          <w:rFonts w:ascii="Arial" w:hAnsi="Arial" w:cs="Arial"/>
        </w:rPr>
        <w:t>.</w:t>
      </w:r>
    </w:p>
    <w:p w14:paraId="660F9662" w14:textId="2D450273" w:rsidR="008A3541" w:rsidRPr="002234DF" w:rsidRDefault="002234DF" w:rsidP="005A6002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Sudden c</w:t>
      </w:r>
      <w:r w:rsidR="000A6D37">
        <w:rPr>
          <w:rFonts w:ascii="Arial" w:hAnsi="Arial" w:cs="Arial"/>
        </w:rPr>
        <w:t xml:space="preserve">yberattacks are </w:t>
      </w:r>
      <w:r w:rsidR="009C013B">
        <w:rPr>
          <w:rFonts w:ascii="Arial" w:hAnsi="Arial" w:cs="Arial"/>
        </w:rPr>
        <w:t>an inescapable risk</w:t>
      </w:r>
      <w:r w:rsidR="000A6D37">
        <w:rPr>
          <w:rFonts w:ascii="Arial" w:hAnsi="Arial" w:cs="Arial"/>
        </w:rPr>
        <w:t xml:space="preserve"> when accessing social media</w:t>
      </w:r>
      <w:r w:rsidR="00767E30">
        <w:rPr>
          <w:rFonts w:ascii="Arial" w:hAnsi="Arial" w:cs="Arial"/>
        </w:rPr>
        <w:t>.</w:t>
      </w:r>
    </w:p>
    <w:p w14:paraId="5C458C55" w14:textId="692B773F" w:rsidR="002234DF" w:rsidRPr="00767E30" w:rsidRDefault="005973A7" w:rsidP="005A6002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Some parents </w:t>
      </w:r>
      <w:r w:rsidR="009A5D8F">
        <w:rPr>
          <w:rFonts w:ascii="Arial" w:hAnsi="Arial" w:cs="Arial"/>
        </w:rPr>
        <w:t xml:space="preserve">may </w:t>
      </w:r>
      <w:r w:rsidR="00767E30">
        <w:rPr>
          <w:rFonts w:ascii="Arial" w:hAnsi="Arial" w:cs="Arial"/>
        </w:rPr>
        <w:t>lack</w:t>
      </w:r>
      <w:r w:rsidR="009A5D8F">
        <w:rPr>
          <w:rFonts w:ascii="Arial" w:hAnsi="Arial" w:cs="Arial"/>
        </w:rPr>
        <w:t xml:space="preserve"> technological knowledge required</w:t>
      </w:r>
      <w:r w:rsidR="000728CF">
        <w:rPr>
          <w:rFonts w:ascii="Arial" w:hAnsi="Arial" w:cs="Arial"/>
        </w:rPr>
        <w:t xml:space="preserve"> </w:t>
      </w:r>
      <w:r w:rsidR="009A5D8F">
        <w:rPr>
          <w:rFonts w:ascii="Arial" w:hAnsi="Arial" w:cs="Arial"/>
        </w:rPr>
        <w:t xml:space="preserve">to effectively teach their teenagers </w:t>
      </w:r>
      <w:r w:rsidR="001B6CD7">
        <w:rPr>
          <w:rFonts w:ascii="Arial" w:hAnsi="Arial" w:cs="Arial"/>
        </w:rPr>
        <w:t xml:space="preserve">to </w:t>
      </w:r>
      <w:proofErr w:type="spellStart"/>
      <w:r w:rsidR="001B6CD7">
        <w:rPr>
          <w:rFonts w:ascii="Arial" w:hAnsi="Arial" w:cs="Arial"/>
        </w:rPr>
        <w:t>minimise</w:t>
      </w:r>
      <w:proofErr w:type="spellEnd"/>
      <w:r w:rsidR="001B6CD7">
        <w:rPr>
          <w:rFonts w:ascii="Arial" w:hAnsi="Arial" w:cs="Arial"/>
        </w:rPr>
        <w:t xml:space="preserve"> </w:t>
      </w:r>
      <w:r w:rsidR="00767E30">
        <w:rPr>
          <w:rFonts w:ascii="Arial" w:hAnsi="Arial" w:cs="Arial"/>
        </w:rPr>
        <w:t>the risk of using social media.</w:t>
      </w:r>
    </w:p>
    <w:p w14:paraId="57F34195" w14:textId="0D04B4DC" w:rsidR="00767E30" w:rsidRPr="008A3541" w:rsidRDefault="001052A7" w:rsidP="005A6002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The quality of social media interaction </w:t>
      </w:r>
      <w:r w:rsidR="00BC0FF2">
        <w:rPr>
          <w:rFonts w:ascii="Arial" w:hAnsi="Arial" w:cs="Arial"/>
        </w:rPr>
        <w:t xml:space="preserve">with various users, for example, </w:t>
      </w:r>
      <w:r w:rsidR="00736E83">
        <w:rPr>
          <w:rFonts w:ascii="Arial" w:hAnsi="Arial" w:cs="Arial"/>
        </w:rPr>
        <w:t xml:space="preserve">female adolescents messaging friends can nurture a positive </w:t>
      </w:r>
      <w:r w:rsidR="007D6FD0">
        <w:rPr>
          <w:rFonts w:ascii="Arial" w:hAnsi="Arial" w:cs="Arial"/>
        </w:rPr>
        <w:t xml:space="preserve">relationship, however with online strangers can bring low self-esteem and </w:t>
      </w:r>
      <w:r w:rsidR="00737E73">
        <w:rPr>
          <w:rFonts w:ascii="Arial" w:hAnsi="Arial" w:cs="Arial"/>
        </w:rPr>
        <w:t>depression.</w:t>
      </w:r>
    </w:p>
    <w:p w14:paraId="25EA2D23" w14:textId="2D393B18" w:rsidR="00CB2E23" w:rsidRPr="008A3541" w:rsidRDefault="00CB2E23" w:rsidP="008A3541">
      <w:pPr>
        <w:rPr>
          <w:rFonts w:ascii="Arial" w:hAnsi="Arial" w:cs="Arial"/>
          <w:u w:val="single"/>
        </w:rPr>
      </w:pPr>
      <w:r w:rsidRPr="008A3541">
        <w:rPr>
          <w:rFonts w:ascii="Arial" w:hAnsi="Arial" w:cs="Arial"/>
          <w:u w:val="single"/>
        </w:rPr>
        <w:t xml:space="preserve">Assumptions </w:t>
      </w:r>
    </w:p>
    <w:p w14:paraId="3C109F35" w14:textId="1A4E8668" w:rsidR="00ED6D41" w:rsidRPr="007175FD" w:rsidRDefault="0021667D" w:rsidP="003A1F07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The parents of these teenagers as well as mental health professionals are not meant to </w:t>
      </w:r>
      <w:r w:rsidR="00477479">
        <w:rPr>
          <w:rFonts w:ascii="Arial" w:hAnsi="Arial" w:cs="Arial"/>
        </w:rPr>
        <w:t xml:space="preserve">block all uses of social media as </w:t>
      </w:r>
      <w:r w:rsidR="004E4F2A">
        <w:rPr>
          <w:rFonts w:ascii="Arial" w:hAnsi="Arial" w:cs="Arial"/>
        </w:rPr>
        <w:t>it is inevitable to avoid technology i</w:t>
      </w:r>
      <w:r w:rsidR="007175FD">
        <w:rPr>
          <w:rFonts w:ascii="Arial" w:hAnsi="Arial" w:cs="Arial"/>
        </w:rPr>
        <w:t>n</w:t>
      </w:r>
      <w:r w:rsidR="004E4F2A">
        <w:rPr>
          <w:rFonts w:ascii="Arial" w:hAnsi="Arial" w:cs="Arial"/>
        </w:rPr>
        <w:t xml:space="preserve"> this modern age. However, to devise </w:t>
      </w:r>
      <w:r w:rsidR="00003B9F">
        <w:rPr>
          <w:rFonts w:ascii="Arial" w:hAnsi="Arial" w:cs="Arial"/>
        </w:rPr>
        <w:t xml:space="preserve">strategies </w:t>
      </w:r>
      <w:r w:rsidR="007175FD">
        <w:rPr>
          <w:rFonts w:ascii="Arial" w:hAnsi="Arial" w:cs="Arial"/>
        </w:rPr>
        <w:t xml:space="preserve">or healthy habits </w:t>
      </w:r>
      <w:r w:rsidR="00003B9F">
        <w:rPr>
          <w:rFonts w:ascii="Arial" w:hAnsi="Arial" w:cs="Arial"/>
        </w:rPr>
        <w:t>to live with social media technologies</w:t>
      </w:r>
    </w:p>
    <w:p w14:paraId="2ABE0611" w14:textId="2E4C2299" w:rsidR="004F123F" w:rsidRPr="00F16D0A" w:rsidRDefault="0059507B" w:rsidP="003A1F07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 w:rsidRPr="00A10451">
        <w:rPr>
          <w:rFonts w:ascii="Arial" w:hAnsi="Arial" w:cs="Arial"/>
        </w:rPr>
        <w:t>A</w:t>
      </w:r>
      <w:r w:rsidR="00AF6C36" w:rsidRPr="00A10451">
        <w:rPr>
          <w:rFonts w:ascii="Arial" w:hAnsi="Arial" w:cs="Arial"/>
        </w:rPr>
        <w:t>dolescents</w:t>
      </w:r>
      <w:r w:rsidR="00387EAC" w:rsidRPr="00A10451">
        <w:rPr>
          <w:rFonts w:ascii="Arial" w:hAnsi="Arial" w:cs="Arial"/>
        </w:rPr>
        <w:t xml:space="preserve"> </w:t>
      </w:r>
      <w:r w:rsidR="00023D42">
        <w:rPr>
          <w:rFonts w:ascii="Arial" w:hAnsi="Arial" w:cs="Arial"/>
        </w:rPr>
        <w:t>are expected to be using technology a part of their daily lives</w:t>
      </w:r>
      <w:r w:rsidR="00387EAC" w:rsidRPr="00A10451">
        <w:rPr>
          <w:rFonts w:ascii="Arial" w:hAnsi="Arial" w:cs="Arial"/>
        </w:rPr>
        <w:t xml:space="preserve"> </w:t>
      </w:r>
      <w:r w:rsidRPr="00A10451">
        <w:rPr>
          <w:rFonts w:ascii="Arial" w:hAnsi="Arial" w:cs="Arial"/>
        </w:rPr>
        <w:t>in today’s modern age</w:t>
      </w:r>
      <w:r w:rsidR="003C3101">
        <w:rPr>
          <w:rFonts w:ascii="Arial" w:hAnsi="Arial" w:cs="Arial"/>
        </w:rPr>
        <w:t xml:space="preserve">, otherwise this may come across as </w:t>
      </w:r>
      <w:proofErr w:type="spellStart"/>
      <w:r w:rsidR="003C3101">
        <w:rPr>
          <w:rFonts w:ascii="Arial" w:hAnsi="Arial" w:cs="Arial"/>
        </w:rPr>
        <w:t>uncivilised</w:t>
      </w:r>
      <w:proofErr w:type="spellEnd"/>
      <w:r w:rsidR="003C3101">
        <w:rPr>
          <w:rFonts w:ascii="Arial" w:hAnsi="Arial" w:cs="Arial"/>
        </w:rPr>
        <w:t>.</w:t>
      </w:r>
    </w:p>
    <w:p w14:paraId="68584398" w14:textId="71FE2D30" w:rsidR="00F16D0A" w:rsidRPr="00EC0142" w:rsidRDefault="00F16D0A" w:rsidP="003A1F07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Mental health professionals </w:t>
      </w:r>
      <w:r w:rsidR="00045565">
        <w:rPr>
          <w:rFonts w:ascii="Arial" w:hAnsi="Arial" w:cs="Arial"/>
        </w:rPr>
        <w:t>are required</w:t>
      </w:r>
      <w:r w:rsidR="0028576A">
        <w:rPr>
          <w:rFonts w:ascii="Arial" w:hAnsi="Arial" w:cs="Arial"/>
        </w:rPr>
        <w:t xml:space="preserve"> to be tech-savvy </w:t>
      </w:r>
      <w:r w:rsidR="00866626">
        <w:rPr>
          <w:rFonts w:ascii="Arial" w:hAnsi="Arial" w:cs="Arial"/>
        </w:rPr>
        <w:t xml:space="preserve">and understand possible visual cues </w:t>
      </w:r>
      <w:r w:rsidR="0028576A">
        <w:rPr>
          <w:rFonts w:ascii="Arial" w:hAnsi="Arial" w:cs="Arial"/>
        </w:rPr>
        <w:t xml:space="preserve">to deal with </w:t>
      </w:r>
      <w:proofErr w:type="gramStart"/>
      <w:r w:rsidR="0028576A">
        <w:rPr>
          <w:rFonts w:ascii="Arial" w:hAnsi="Arial" w:cs="Arial"/>
        </w:rPr>
        <w:t>adolescents’</w:t>
      </w:r>
      <w:proofErr w:type="gramEnd"/>
      <w:r w:rsidR="0028576A">
        <w:rPr>
          <w:rFonts w:ascii="Arial" w:hAnsi="Arial" w:cs="Arial"/>
        </w:rPr>
        <w:t xml:space="preserve"> about healthy social media uses</w:t>
      </w:r>
      <w:r w:rsidR="003C3101">
        <w:rPr>
          <w:rFonts w:ascii="Arial" w:hAnsi="Arial" w:cs="Arial"/>
        </w:rPr>
        <w:t>.</w:t>
      </w:r>
    </w:p>
    <w:p w14:paraId="0840F8CF" w14:textId="0825382D" w:rsidR="00EC0142" w:rsidRPr="00A10451" w:rsidRDefault="003C3101" w:rsidP="003A1F07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Adolescents must </w:t>
      </w:r>
      <w:r w:rsidR="00CE75F6">
        <w:rPr>
          <w:rFonts w:ascii="Arial" w:hAnsi="Arial" w:cs="Arial"/>
        </w:rPr>
        <w:t>have a basic level of digital literacy</w:t>
      </w:r>
      <w:r w:rsidR="00E73BDF">
        <w:rPr>
          <w:rFonts w:ascii="Arial" w:hAnsi="Arial" w:cs="Arial"/>
        </w:rPr>
        <w:t>, enabling them to navi</w:t>
      </w:r>
      <w:r w:rsidR="00BE166E">
        <w:rPr>
          <w:rFonts w:ascii="Arial" w:hAnsi="Arial" w:cs="Arial"/>
        </w:rPr>
        <w:t>gate social media platforms with sound understanding of controlling privacy settings and content.</w:t>
      </w:r>
    </w:p>
    <w:p w14:paraId="50664EB5" w14:textId="11D36E4C" w:rsidR="00851E7D" w:rsidRDefault="006521BA" w:rsidP="005A6002">
      <w:pPr>
        <w:rPr>
          <w:rFonts w:ascii="Arial" w:hAnsi="Arial" w:cs="Arial"/>
          <w:u w:val="single"/>
        </w:rPr>
      </w:pPr>
      <w:r w:rsidRPr="0071422F">
        <w:rPr>
          <w:rFonts w:ascii="Arial" w:hAnsi="Arial" w:cs="Arial"/>
          <w:u w:val="single"/>
        </w:rPr>
        <w:t>Improvement Criteria</w:t>
      </w:r>
    </w:p>
    <w:p w14:paraId="32E8DB4E" w14:textId="4FDB4E45" w:rsidR="00876F31" w:rsidRPr="00A00DD8" w:rsidRDefault="00464B50" w:rsidP="00A00DD8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Privacy controls are not consistent </w:t>
      </w:r>
      <w:r w:rsidR="00234DEF">
        <w:rPr>
          <w:rFonts w:ascii="Arial" w:hAnsi="Arial" w:cs="Arial"/>
        </w:rPr>
        <w:t xml:space="preserve">in every social media platform. For example, </w:t>
      </w:r>
      <w:proofErr w:type="spellStart"/>
      <w:r w:rsidR="00C43B14">
        <w:rPr>
          <w:rFonts w:ascii="Arial" w:hAnsi="Arial" w:cs="Arial"/>
        </w:rPr>
        <w:t>Schenble</w:t>
      </w:r>
      <w:proofErr w:type="spellEnd"/>
      <w:r w:rsidR="00C43B14">
        <w:rPr>
          <w:rFonts w:ascii="Arial" w:hAnsi="Arial" w:cs="Arial"/>
        </w:rPr>
        <w:t xml:space="preserve"> et al. (2021), </w:t>
      </w:r>
      <w:r w:rsidR="00E57BEE">
        <w:rPr>
          <w:rFonts w:ascii="Arial" w:hAnsi="Arial" w:cs="Arial"/>
        </w:rPr>
        <w:t xml:space="preserve">analyses </w:t>
      </w:r>
      <w:r w:rsidR="00FA75AE">
        <w:rPr>
          <w:rFonts w:ascii="Arial" w:hAnsi="Arial" w:cs="Arial"/>
        </w:rPr>
        <w:t>several</w:t>
      </w:r>
      <w:r w:rsidR="00E57BEE">
        <w:rPr>
          <w:rFonts w:ascii="Arial" w:hAnsi="Arial" w:cs="Arial"/>
        </w:rPr>
        <w:t xml:space="preserve"> platforms with different minimum age verifications</w:t>
      </w:r>
      <w:r w:rsidR="00653F78">
        <w:rPr>
          <w:rFonts w:ascii="Arial" w:hAnsi="Arial" w:cs="Arial"/>
        </w:rPr>
        <w:t xml:space="preserve"> and parental consents</w:t>
      </w:r>
      <w:r w:rsidR="00E57BEE">
        <w:rPr>
          <w:rFonts w:ascii="Arial" w:hAnsi="Arial" w:cs="Arial"/>
        </w:rPr>
        <w:t xml:space="preserve"> </w:t>
      </w:r>
      <w:r w:rsidR="00653F78">
        <w:rPr>
          <w:rFonts w:ascii="Arial" w:hAnsi="Arial" w:cs="Arial"/>
        </w:rPr>
        <w:t>where Facebook</w:t>
      </w:r>
      <w:r w:rsidR="0097551C">
        <w:rPr>
          <w:rFonts w:ascii="Arial" w:hAnsi="Arial" w:cs="Arial"/>
        </w:rPr>
        <w:t xml:space="preserve"> </w:t>
      </w:r>
      <w:r w:rsidR="00995A58">
        <w:rPr>
          <w:rFonts w:ascii="Arial" w:hAnsi="Arial" w:cs="Arial"/>
        </w:rPr>
        <w:t>required a minimum age to register and no parental consent</w:t>
      </w:r>
      <w:r w:rsidR="00DE537E">
        <w:rPr>
          <w:rFonts w:ascii="Arial" w:hAnsi="Arial" w:cs="Arial"/>
        </w:rPr>
        <w:t xml:space="preserve">, in contrast to Twitter required no minimum age and no parental consent. </w:t>
      </w:r>
      <w:r w:rsidR="00FA75AE">
        <w:rPr>
          <w:rFonts w:ascii="Arial" w:hAnsi="Arial" w:cs="Arial"/>
        </w:rPr>
        <w:t xml:space="preserve">Additionally, </w:t>
      </w:r>
      <w:r w:rsidR="006A0829">
        <w:rPr>
          <w:rFonts w:ascii="Arial" w:hAnsi="Arial" w:cs="Arial"/>
        </w:rPr>
        <w:t xml:space="preserve">this article </w:t>
      </w:r>
      <w:r w:rsidR="00E1593B">
        <w:rPr>
          <w:rFonts w:ascii="Arial" w:hAnsi="Arial" w:cs="Arial"/>
        </w:rPr>
        <w:t>highlights</w:t>
      </w:r>
      <w:r w:rsidR="006A0829">
        <w:rPr>
          <w:rFonts w:ascii="Arial" w:hAnsi="Arial" w:cs="Arial"/>
        </w:rPr>
        <w:t xml:space="preserve"> no method </w:t>
      </w:r>
      <w:r w:rsidR="00E1593B">
        <w:rPr>
          <w:rFonts w:ascii="Arial" w:hAnsi="Arial" w:cs="Arial"/>
        </w:rPr>
        <w:t xml:space="preserve">to determine if these users </w:t>
      </w:r>
      <w:r w:rsidR="00876F31">
        <w:rPr>
          <w:rFonts w:ascii="Arial" w:hAnsi="Arial" w:cs="Arial"/>
        </w:rPr>
        <w:t xml:space="preserve">are entering true information when registering their age. </w:t>
      </w:r>
    </w:p>
    <w:p w14:paraId="32B8B5FD" w14:textId="7ADE06BE" w:rsidR="00A00DD8" w:rsidRPr="001B6CD7" w:rsidRDefault="00AE7A9F" w:rsidP="00A00DD8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Providing social media education to the necessary parties</w:t>
      </w:r>
      <w:r w:rsidR="00B95813">
        <w:rPr>
          <w:rFonts w:ascii="Arial" w:hAnsi="Arial" w:cs="Arial"/>
        </w:rPr>
        <w:t>, such as parents</w:t>
      </w:r>
      <w:r>
        <w:rPr>
          <w:rFonts w:ascii="Arial" w:hAnsi="Arial" w:cs="Arial"/>
        </w:rPr>
        <w:t xml:space="preserve"> </w:t>
      </w:r>
      <w:r w:rsidR="00B95813">
        <w:rPr>
          <w:rFonts w:ascii="Arial" w:hAnsi="Arial" w:cs="Arial"/>
        </w:rPr>
        <w:t xml:space="preserve">in teaching teenagers </w:t>
      </w:r>
      <w:r w:rsidR="007B6F89">
        <w:rPr>
          <w:rFonts w:ascii="Arial" w:hAnsi="Arial" w:cs="Arial"/>
        </w:rPr>
        <w:t>effective and balanced practices of using social media.</w:t>
      </w:r>
    </w:p>
    <w:p w14:paraId="39240999" w14:textId="77AE0C8C" w:rsidR="001B6CD7" w:rsidRPr="00EC0142" w:rsidRDefault="00222F58" w:rsidP="00A00DD8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Social media algorithms required to be properly managed </w:t>
      </w:r>
      <w:r w:rsidR="0004506E">
        <w:rPr>
          <w:rFonts w:ascii="Arial" w:hAnsi="Arial" w:cs="Arial"/>
        </w:rPr>
        <w:t xml:space="preserve">from an ethical perspective, reducing the absorption of social media use for female adolescents, allowing to freely detach from misconceptions of beauty standards and </w:t>
      </w:r>
      <w:r w:rsidR="00EC0142">
        <w:rPr>
          <w:rFonts w:ascii="Arial" w:hAnsi="Arial" w:cs="Arial"/>
        </w:rPr>
        <w:t>other elements that may affect their overall wellbeing</w:t>
      </w:r>
    </w:p>
    <w:p w14:paraId="6BB9D7BB" w14:textId="5576A088" w:rsidR="00EC0142" w:rsidRPr="00FB45E8" w:rsidRDefault="00D7304F" w:rsidP="00FB45E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Establishing </w:t>
      </w:r>
      <w:r w:rsidR="00FE4F44">
        <w:rPr>
          <w:rFonts w:ascii="Arial" w:hAnsi="Arial" w:cs="Arial"/>
        </w:rPr>
        <w:t xml:space="preserve">mental health </w:t>
      </w:r>
      <w:r w:rsidR="006324F4">
        <w:rPr>
          <w:rFonts w:ascii="Arial" w:hAnsi="Arial" w:cs="Arial"/>
        </w:rPr>
        <w:t>support systems</w:t>
      </w:r>
      <w:r>
        <w:rPr>
          <w:rFonts w:ascii="Arial" w:hAnsi="Arial" w:cs="Arial"/>
        </w:rPr>
        <w:t xml:space="preserve"> and resources in social media platforms, allowing to</w:t>
      </w:r>
      <w:r w:rsidR="00FB45E8">
        <w:rPr>
          <w:rFonts w:ascii="Arial" w:hAnsi="Arial" w:cs="Arial"/>
        </w:rPr>
        <w:t xml:space="preserve"> gain</w:t>
      </w:r>
      <w:r>
        <w:rPr>
          <w:rFonts w:ascii="Arial" w:hAnsi="Arial" w:cs="Arial"/>
        </w:rPr>
        <w:t xml:space="preserve"> </w:t>
      </w:r>
      <w:r w:rsidR="00480062">
        <w:rPr>
          <w:rFonts w:ascii="Arial" w:hAnsi="Arial" w:cs="Arial"/>
        </w:rPr>
        <w:t>immediate</w:t>
      </w:r>
      <w:r w:rsidR="00FB45E8">
        <w:rPr>
          <w:rFonts w:ascii="Arial" w:hAnsi="Arial" w:cs="Arial"/>
        </w:rPr>
        <w:t xml:space="preserve"> </w:t>
      </w:r>
      <w:r w:rsidR="00480062" w:rsidRPr="00FB45E8">
        <w:rPr>
          <w:rFonts w:ascii="Arial" w:hAnsi="Arial" w:cs="Arial"/>
        </w:rPr>
        <w:t>access when experiencing low mental states.</w:t>
      </w:r>
    </w:p>
    <w:p w14:paraId="4CC2F9CD" w14:textId="77777777" w:rsidR="00FB45E8" w:rsidRDefault="00FB45E8" w:rsidP="00FB45E8">
      <w:pPr>
        <w:spacing w:line="360" w:lineRule="auto"/>
        <w:rPr>
          <w:rFonts w:ascii="Arial" w:hAnsi="Arial" w:cs="Arial"/>
          <w:u w:val="single"/>
        </w:rPr>
      </w:pPr>
    </w:p>
    <w:p w14:paraId="32DC0274" w14:textId="77777777" w:rsidR="00FB45E8" w:rsidRPr="00FB45E8" w:rsidRDefault="00FB45E8" w:rsidP="00FB45E8">
      <w:pPr>
        <w:spacing w:line="360" w:lineRule="auto"/>
        <w:rPr>
          <w:rFonts w:ascii="Arial" w:hAnsi="Arial" w:cs="Arial"/>
          <w:u w:val="single"/>
        </w:rPr>
      </w:pPr>
    </w:p>
    <w:p w14:paraId="7BD791BA" w14:textId="08763263" w:rsidR="00B748E5" w:rsidRPr="0071422F" w:rsidRDefault="00B748E5" w:rsidP="00C35F9A">
      <w:pPr>
        <w:pStyle w:val="Heading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6"/>
          <w:szCs w:val="26"/>
        </w:rPr>
      </w:pPr>
      <w:bookmarkStart w:id="4" w:name="_Toc176730488"/>
      <w:r w:rsidRPr="0071422F">
        <w:rPr>
          <w:rFonts w:ascii="Arial" w:hAnsi="Arial" w:cs="Arial"/>
          <w:b/>
          <w:bCs/>
          <w:color w:val="auto"/>
          <w:sz w:val="26"/>
          <w:szCs w:val="26"/>
        </w:rPr>
        <w:lastRenderedPageBreak/>
        <w:t>Task 2</w:t>
      </w:r>
      <w:r w:rsidR="005A6002" w:rsidRPr="0071422F">
        <w:rPr>
          <w:rFonts w:ascii="Arial" w:hAnsi="Arial" w:cs="Arial"/>
          <w:b/>
          <w:bCs/>
          <w:color w:val="auto"/>
          <w:sz w:val="26"/>
          <w:szCs w:val="26"/>
        </w:rPr>
        <w:t xml:space="preserve"> – Stakeholder Understanding</w:t>
      </w:r>
      <w:bookmarkEnd w:id="4"/>
    </w:p>
    <w:p w14:paraId="63EBB781" w14:textId="750A9324" w:rsidR="005A6002" w:rsidRDefault="00C35F9A" w:rsidP="005A6002">
      <w:pPr>
        <w:rPr>
          <w:rFonts w:ascii="Arial" w:hAnsi="Arial" w:cs="Arial"/>
        </w:rPr>
      </w:pPr>
      <w:r>
        <w:rPr>
          <w:rFonts w:ascii="Arial" w:hAnsi="Arial" w:cs="Arial"/>
        </w:rPr>
        <w:t>Table 1. Stakeholder Analysis</w:t>
      </w:r>
    </w:p>
    <w:tbl>
      <w:tblPr>
        <w:tblStyle w:val="GridTable4-Accent5"/>
        <w:tblW w:w="11052" w:type="dxa"/>
        <w:tblLook w:val="04A0" w:firstRow="1" w:lastRow="0" w:firstColumn="1" w:lastColumn="0" w:noHBand="0" w:noVBand="1"/>
      </w:tblPr>
      <w:tblGrid>
        <w:gridCol w:w="989"/>
        <w:gridCol w:w="1427"/>
        <w:gridCol w:w="2215"/>
        <w:gridCol w:w="2174"/>
        <w:gridCol w:w="1274"/>
        <w:gridCol w:w="1172"/>
        <w:gridCol w:w="1801"/>
      </w:tblGrid>
      <w:tr w:rsidR="006D6120" w14:paraId="0B47A98A" w14:textId="77777777" w:rsidTr="00C3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8F5CD6" w14:textId="255EA965" w:rsidR="006D6120" w:rsidRPr="00C35F9A" w:rsidRDefault="006D6120" w:rsidP="00C3322C">
            <w:pPr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ID</w:t>
            </w:r>
          </w:p>
        </w:tc>
        <w:tc>
          <w:tcPr>
            <w:tcW w:w="1417" w:type="dxa"/>
          </w:tcPr>
          <w:p w14:paraId="16E921A3" w14:textId="3B953E3D" w:rsidR="006D6120" w:rsidRPr="00C35F9A" w:rsidRDefault="006D6120" w:rsidP="00C33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Name</w:t>
            </w:r>
          </w:p>
        </w:tc>
        <w:tc>
          <w:tcPr>
            <w:tcW w:w="2218" w:type="dxa"/>
          </w:tcPr>
          <w:p w14:paraId="08BC1DEC" w14:textId="67818CFD" w:rsidR="006D6120" w:rsidRPr="00C35F9A" w:rsidRDefault="006D6120" w:rsidP="00127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Benefit</w:t>
            </w:r>
          </w:p>
        </w:tc>
        <w:tc>
          <w:tcPr>
            <w:tcW w:w="2176" w:type="dxa"/>
          </w:tcPr>
          <w:p w14:paraId="33D48C16" w14:textId="700AB626" w:rsidR="006D6120" w:rsidRPr="00C35F9A" w:rsidRDefault="006D6120" w:rsidP="00127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Harm</w:t>
            </w:r>
          </w:p>
        </w:tc>
        <w:tc>
          <w:tcPr>
            <w:tcW w:w="1276" w:type="dxa"/>
          </w:tcPr>
          <w:p w14:paraId="7C0F03AA" w14:textId="65FAD3C0" w:rsidR="006D6120" w:rsidRPr="00C35F9A" w:rsidRDefault="006D6120" w:rsidP="00127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Power</w:t>
            </w:r>
          </w:p>
        </w:tc>
        <w:tc>
          <w:tcPr>
            <w:tcW w:w="1173" w:type="dxa"/>
          </w:tcPr>
          <w:p w14:paraId="670C86E1" w14:textId="629A6801" w:rsidR="006D6120" w:rsidRPr="00C35F9A" w:rsidRDefault="006D6120" w:rsidP="00127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Interest</w:t>
            </w:r>
          </w:p>
        </w:tc>
        <w:tc>
          <w:tcPr>
            <w:tcW w:w="1804" w:type="dxa"/>
          </w:tcPr>
          <w:p w14:paraId="669F608B" w14:textId="5894E6D9" w:rsidR="006D6120" w:rsidRPr="00C35F9A" w:rsidRDefault="006D6120" w:rsidP="00127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2285C">
              <w:rPr>
                <w:rFonts w:ascii="Arial" w:hAnsi="Arial" w:cs="Arial"/>
                <w:b w:val="0"/>
                <w:bCs w:val="0"/>
              </w:rPr>
              <w:t>Strategy</w:t>
            </w:r>
          </w:p>
        </w:tc>
      </w:tr>
      <w:tr w:rsidR="009B5239" w14:paraId="5E5C5187" w14:textId="77777777" w:rsidTr="00C3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3FBBF8" w14:textId="6810A8C8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SH001</w:t>
            </w:r>
          </w:p>
        </w:tc>
        <w:tc>
          <w:tcPr>
            <w:tcW w:w="1417" w:type="dxa"/>
          </w:tcPr>
          <w:p w14:paraId="431AF2B5" w14:textId="37FEAA2E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Female Adolescent</w:t>
            </w:r>
          </w:p>
        </w:tc>
        <w:tc>
          <w:tcPr>
            <w:tcW w:w="2218" w:type="dxa"/>
          </w:tcPr>
          <w:p w14:paraId="7BDDECE1" w14:textId="59A8D445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Improves overall mental and physical well-being</w:t>
            </w:r>
          </w:p>
        </w:tc>
        <w:tc>
          <w:tcPr>
            <w:tcW w:w="2176" w:type="dxa"/>
          </w:tcPr>
          <w:p w14:paraId="0BD57FDC" w14:textId="441C1E7D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 xml:space="preserve">Low self-esteem and overall life dissatisfaction due social norms </w:t>
            </w:r>
          </w:p>
        </w:tc>
        <w:tc>
          <w:tcPr>
            <w:tcW w:w="1276" w:type="dxa"/>
          </w:tcPr>
          <w:p w14:paraId="1896C1D0" w14:textId="138FEFCD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173" w:type="dxa"/>
          </w:tcPr>
          <w:p w14:paraId="6A960673" w14:textId="13EF3D01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18826B55" w14:textId="5C04054F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Manage Closely</w:t>
            </w:r>
          </w:p>
        </w:tc>
      </w:tr>
      <w:tr w:rsidR="009B5239" w14:paraId="07367CCC" w14:textId="77777777" w:rsidTr="00C3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083FC" w14:textId="6227F05F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SH002</w:t>
            </w:r>
          </w:p>
        </w:tc>
        <w:tc>
          <w:tcPr>
            <w:tcW w:w="1417" w:type="dxa"/>
          </w:tcPr>
          <w:p w14:paraId="0CC40928" w14:textId="3FD3880B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2218" w:type="dxa"/>
          </w:tcPr>
          <w:p w14:paraId="579FF642" w14:textId="3CE43488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 xml:space="preserve">Ability to guide their teenagers in effective social media practices </w:t>
            </w:r>
          </w:p>
        </w:tc>
        <w:tc>
          <w:tcPr>
            <w:tcW w:w="2176" w:type="dxa"/>
          </w:tcPr>
          <w:p w14:paraId="2EB71AB1" w14:textId="05CA6F7D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Difficulties with maintaining rapid technology changes and under pressures in managing their teenager's social media usage</w:t>
            </w:r>
          </w:p>
        </w:tc>
        <w:tc>
          <w:tcPr>
            <w:tcW w:w="1276" w:type="dxa"/>
          </w:tcPr>
          <w:p w14:paraId="4187D48A" w14:textId="214C9F83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173" w:type="dxa"/>
          </w:tcPr>
          <w:p w14:paraId="12F17C9D" w14:textId="13902914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55465BA4" w14:textId="1C84987E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Manage Closely</w:t>
            </w:r>
          </w:p>
        </w:tc>
      </w:tr>
      <w:tr w:rsidR="009B5239" w14:paraId="204CC8C9" w14:textId="77777777" w:rsidTr="00C3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5E45E5" w14:textId="313D660C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SH003</w:t>
            </w:r>
          </w:p>
        </w:tc>
        <w:tc>
          <w:tcPr>
            <w:tcW w:w="1417" w:type="dxa"/>
          </w:tcPr>
          <w:p w14:paraId="4BAC4D57" w14:textId="3116E5F7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Teacher</w:t>
            </w:r>
          </w:p>
        </w:tc>
        <w:tc>
          <w:tcPr>
            <w:tcW w:w="2218" w:type="dxa"/>
          </w:tcPr>
          <w:p w14:paraId="2C1FD2B5" w14:textId="19C01A9A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Increased engagement with teenagers as students</w:t>
            </w:r>
          </w:p>
        </w:tc>
        <w:tc>
          <w:tcPr>
            <w:tcW w:w="2176" w:type="dxa"/>
          </w:tcPr>
          <w:p w14:paraId="5BE323E6" w14:textId="4223CC3A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 xml:space="preserve">Added responsibility in keeping track of students' social media usage and lack of training on social media wellbeing </w:t>
            </w:r>
          </w:p>
        </w:tc>
        <w:tc>
          <w:tcPr>
            <w:tcW w:w="1276" w:type="dxa"/>
          </w:tcPr>
          <w:p w14:paraId="33E50699" w14:textId="25DAE467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173" w:type="dxa"/>
          </w:tcPr>
          <w:p w14:paraId="743ADF77" w14:textId="597919F5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119BC7CD" w14:textId="15E5C457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Keep Informed</w:t>
            </w:r>
          </w:p>
        </w:tc>
      </w:tr>
      <w:tr w:rsidR="009B5239" w14:paraId="26825F01" w14:textId="77777777" w:rsidTr="00C3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BF7B2C" w14:textId="1B80A5AA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SH004</w:t>
            </w:r>
          </w:p>
        </w:tc>
        <w:tc>
          <w:tcPr>
            <w:tcW w:w="1417" w:type="dxa"/>
          </w:tcPr>
          <w:p w14:paraId="18E50AA6" w14:textId="5680F1A5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Peers</w:t>
            </w:r>
          </w:p>
        </w:tc>
        <w:tc>
          <w:tcPr>
            <w:tcW w:w="2218" w:type="dxa"/>
          </w:tcPr>
          <w:p w14:paraId="25D6369B" w14:textId="79C94D93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Sharing knowledge of healthy social media habits and increase offline interactions</w:t>
            </w:r>
          </w:p>
        </w:tc>
        <w:tc>
          <w:tcPr>
            <w:tcW w:w="2176" w:type="dxa"/>
          </w:tcPr>
          <w:p w14:paraId="25F9A9E8" w14:textId="725EA149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Loss of friendships, cyberbullying, social comparisons</w:t>
            </w:r>
          </w:p>
        </w:tc>
        <w:tc>
          <w:tcPr>
            <w:tcW w:w="1276" w:type="dxa"/>
          </w:tcPr>
          <w:p w14:paraId="75F7FBB3" w14:textId="2AAA0C82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173" w:type="dxa"/>
          </w:tcPr>
          <w:p w14:paraId="457FFABD" w14:textId="58AE94F7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804" w:type="dxa"/>
          </w:tcPr>
          <w:p w14:paraId="59C2F01D" w14:textId="3C95BB58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Monitor</w:t>
            </w:r>
          </w:p>
        </w:tc>
      </w:tr>
      <w:tr w:rsidR="009B5239" w14:paraId="3AAFDE4E" w14:textId="77777777" w:rsidTr="00C3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83745D" w14:textId="3160334A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SH005</w:t>
            </w:r>
          </w:p>
        </w:tc>
        <w:tc>
          <w:tcPr>
            <w:tcW w:w="1417" w:type="dxa"/>
          </w:tcPr>
          <w:p w14:paraId="38140D2B" w14:textId="2BC33AA2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Social Media Influencer</w:t>
            </w:r>
          </w:p>
        </w:tc>
        <w:tc>
          <w:tcPr>
            <w:tcW w:w="2218" w:type="dxa"/>
          </w:tcPr>
          <w:p w14:paraId="744A0E59" w14:textId="3AB1F31E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Build brand awareness for their sponsorship, increase sponsored company profits</w:t>
            </w:r>
          </w:p>
        </w:tc>
        <w:tc>
          <w:tcPr>
            <w:tcW w:w="2176" w:type="dxa"/>
          </w:tcPr>
          <w:p w14:paraId="58156378" w14:textId="335E7404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 xml:space="preserve">Misinformation of unrealistic standards </w:t>
            </w:r>
          </w:p>
        </w:tc>
        <w:tc>
          <w:tcPr>
            <w:tcW w:w="1276" w:type="dxa"/>
          </w:tcPr>
          <w:p w14:paraId="4795C53D" w14:textId="57410339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173" w:type="dxa"/>
          </w:tcPr>
          <w:p w14:paraId="57BC9C69" w14:textId="74257CE4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79C94D85" w14:textId="5D353934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Manage Closely</w:t>
            </w:r>
          </w:p>
        </w:tc>
      </w:tr>
      <w:tr w:rsidR="009B5239" w14:paraId="259E2E03" w14:textId="77777777" w:rsidTr="00C3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F01AE6" w14:textId="529C7121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SH006</w:t>
            </w:r>
          </w:p>
        </w:tc>
        <w:tc>
          <w:tcPr>
            <w:tcW w:w="1417" w:type="dxa"/>
          </w:tcPr>
          <w:p w14:paraId="2144A4C0" w14:textId="7BAD1DB5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Online User</w:t>
            </w:r>
          </w:p>
        </w:tc>
        <w:tc>
          <w:tcPr>
            <w:tcW w:w="2218" w:type="dxa"/>
          </w:tcPr>
          <w:p w14:paraId="61712041" w14:textId="57C8A355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Add to the enjoyment of social media content created by female adolescents</w:t>
            </w:r>
          </w:p>
        </w:tc>
        <w:tc>
          <w:tcPr>
            <w:tcW w:w="2176" w:type="dxa"/>
          </w:tcPr>
          <w:p w14:paraId="4BEF5AE5" w14:textId="49959917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Misinformation of unrealistic standards, add-on to social comparisons</w:t>
            </w:r>
          </w:p>
        </w:tc>
        <w:tc>
          <w:tcPr>
            <w:tcW w:w="1276" w:type="dxa"/>
          </w:tcPr>
          <w:p w14:paraId="387ED1A4" w14:textId="5DE05BD3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173" w:type="dxa"/>
          </w:tcPr>
          <w:p w14:paraId="743D613C" w14:textId="032FA8FD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804" w:type="dxa"/>
          </w:tcPr>
          <w:p w14:paraId="71C820C6" w14:textId="5672A4A3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Keep Satisfied</w:t>
            </w:r>
          </w:p>
        </w:tc>
      </w:tr>
      <w:tr w:rsidR="009B5239" w14:paraId="45D62801" w14:textId="77777777" w:rsidTr="00C3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57FA16" w14:textId="56ACD142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SH007</w:t>
            </w:r>
          </w:p>
        </w:tc>
        <w:tc>
          <w:tcPr>
            <w:tcW w:w="1417" w:type="dxa"/>
          </w:tcPr>
          <w:p w14:paraId="0A220566" w14:textId="3B59A62F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2285C">
              <w:rPr>
                <w:rFonts w:ascii="Arial" w:hAnsi="Arial" w:cs="Arial"/>
                <w:color w:val="000000"/>
              </w:rPr>
              <w:t>Social Media Company</w:t>
            </w:r>
            <w:proofErr w:type="gramEnd"/>
          </w:p>
        </w:tc>
        <w:tc>
          <w:tcPr>
            <w:tcW w:w="2218" w:type="dxa"/>
          </w:tcPr>
          <w:p w14:paraId="5635C0A4" w14:textId="472EE120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Gain financial profit, building relationships with brands to increase in user engagement</w:t>
            </w:r>
          </w:p>
        </w:tc>
        <w:tc>
          <w:tcPr>
            <w:tcW w:w="2176" w:type="dxa"/>
          </w:tcPr>
          <w:p w14:paraId="672C4252" w14:textId="0B1EE6D1" w:rsidR="009B5239" w:rsidRDefault="009B5239" w:rsidP="009B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Misinformation of unrealistic standards, reputational damage, legal action against unethical social media platform</w:t>
            </w:r>
          </w:p>
        </w:tc>
        <w:tc>
          <w:tcPr>
            <w:tcW w:w="1276" w:type="dxa"/>
          </w:tcPr>
          <w:p w14:paraId="27F92F76" w14:textId="0722D9F0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173" w:type="dxa"/>
          </w:tcPr>
          <w:p w14:paraId="1D9E9C62" w14:textId="5F0F72B3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68E21F42" w14:textId="6EB024CD" w:rsidR="009B5239" w:rsidRPr="009B5239" w:rsidRDefault="009B5239" w:rsidP="00EB6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Manage Closely</w:t>
            </w:r>
          </w:p>
        </w:tc>
      </w:tr>
      <w:tr w:rsidR="009B5239" w14:paraId="4306D90D" w14:textId="77777777" w:rsidTr="00C3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01B09" w14:textId="3EE4BBC0" w:rsidR="009B5239" w:rsidRPr="00C3322C" w:rsidRDefault="009B5239" w:rsidP="009B5239">
            <w:pPr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SH008</w:t>
            </w:r>
          </w:p>
        </w:tc>
        <w:tc>
          <w:tcPr>
            <w:tcW w:w="1417" w:type="dxa"/>
          </w:tcPr>
          <w:p w14:paraId="273A222E" w14:textId="7949359C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Mental Health Professional</w:t>
            </w:r>
          </w:p>
        </w:tc>
        <w:tc>
          <w:tcPr>
            <w:tcW w:w="2218" w:type="dxa"/>
          </w:tcPr>
          <w:p w14:paraId="7C3E067D" w14:textId="6C7F5C05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Aid teenagers in healthy ways of using social media</w:t>
            </w:r>
          </w:p>
        </w:tc>
        <w:tc>
          <w:tcPr>
            <w:tcW w:w="2176" w:type="dxa"/>
          </w:tcPr>
          <w:p w14:paraId="728BEA0F" w14:textId="3B89A323" w:rsidR="009B5239" w:rsidRDefault="009B5239" w:rsidP="009B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Increased demand for support by teenagers, regularly updating social media trends and uses</w:t>
            </w:r>
          </w:p>
        </w:tc>
        <w:tc>
          <w:tcPr>
            <w:tcW w:w="1276" w:type="dxa"/>
          </w:tcPr>
          <w:p w14:paraId="7C9F3D01" w14:textId="7680BC43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173" w:type="dxa"/>
          </w:tcPr>
          <w:p w14:paraId="03F43D70" w14:textId="43C356D8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804" w:type="dxa"/>
          </w:tcPr>
          <w:p w14:paraId="4BE59EB8" w14:textId="37E763BA" w:rsidR="009B5239" w:rsidRPr="009B5239" w:rsidRDefault="009B5239" w:rsidP="00EB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285C">
              <w:rPr>
                <w:rFonts w:ascii="Arial" w:hAnsi="Arial" w:cs="Arial"/>
                <w:color w:val="000000"/>
              </w:rPr>
              <w:t>Keep Informed</w:t>
            </w:r>
          </w:p>
        </w:tc>
      </w:tr>
    </w:tbl>
    <w:p w14:paraId="2D788386" w14:textId="77777777" w:rsidR="005824DF" w:rsidRDefault="005824DF" w:rsidP="005A6002">
      <w:pPr>
        <w:rPr>
          <w:rFonts w:ascii="Arial" w:hAnsi="Arial" w:cs="Arial"/>
        </w:rPr>
      </w:pPr>
    </w:p>
    <w:p w14:paraId="7CF39F04" w14:textId="18631DBC" w:rsidR="005824DF" w:rsidRDefault="00E76977" w:rsidP="005A60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Stakeholders with high levels of power </w:t>
      </w:r>
      <w:ins w:id="5" w:author="Microsoft Word" w:date="2024-09-08T21:04:00Z" w16du:dateUtc="2024-09-08T11:04:00Z">
        <w:r w:rsidR="00C8461B">
          <w:rPr>
            <w:rFonts w:ascii="Arial" w:hAnsi="Arial" w:cs="Arial"/>
          </w:rPr>
          <w:t xml:space="preserve">play a </w:t>
        </w:r>
      </w:ins>
      <w:r w:rsidR="00C8461B">
        <w:rPr>
          <w:rFonts w:ascii="Arial" w:hAnsi="Arial" w:cs="Arial"/>
        </w:rPr>
        <w:t xml:space="preserve">critical </w:t>
      </w:r>
      <w:ins w:id="6" w:author="Microsoft Word" w:date="2024-09-08T21:04:00Z" w16du:dateUtc="2024-09-08T11:04:00Z">
        <w:r w:rsidR="00C8461B">
          <w:rPr>
            <w:rFonts w:ascii="Arial" w:hAnsi="Arial" w:cs="Arial"/>
          </w:rPr>
          <w:t>role in</w:t>
        </w:r>
      </w:ins>
      <w:r w:rsidR="00C8461B">
        <w:rPr>
          <w:rFonts w:ascii="Arial" w:hAnsi="Arial" w:cs="Arial"/>
        </w:rPr>
        <w:t xml:space="preserve"> the resolution of the problem</w:t>
      </w:r>
      <w:r w:rsidR="009B0E62">
        <w:rPr>
          <w:rFonts w:ascii="Arial" w:hAnsi="Arial" w:cs="Arial"/>
        </w:rPr>
        <w:t>.</w:t>
      </w:r>
      <w:r w:rsidR="00B65E93">
        <w:rPr>
          <w:rFonts w:ascii="Arial" w:hAnsi="Arial" w:cs="Arial"/>
        </w:rPr>
        <w:t xml:space="preserve"> Family</w:t>
      </w:r>
      <w:ins w:id="7" w:author="Microsoft Word" w:date="2024-09-08T21:04:00Z" w16du:dateUtc="2024-09-08T11:04:00Z">
        <w:r w:rsidR="006F3CED">
          <w:rPr>
            <w:rFonts w:ascii="Arial" w:hAnsi="Arial" w:cs="Arial"/>
          </w:rPr>
          <w:t xml:space="preserve">, teachers and mental health professionals </w:t>
        </w:r>
      </w:ins>
      <w:proofErr w:type="gramStart"/>
      <w:r w:rsidR="006B7648">
        <w:rPr>
          <w:rFonts w:ascii="Arial" w:hAnsi="Arial" w:cs="Arial"/>
        </w:rPr>
        <w:t>have the ability to</w:t>
      </w:r>
      <w:proofErr w:type="gramEnd"/>
      <w:r w:rsidR="006B7648">
        <w:rPr>
          <w:rFonts w:ascii="Arial" w:hAnsi="Arial" w:cs="Arial"/>
        </w:rPr>
        <w:t xml:space="preserve"> assist in </w:t>
      </w:r>
      <w:r w:rsidR="00B66772">
        <w:rPr>
          <w:rFonts w:ascii="Arial" w:hAnsi="Arial" w:cs="Arial"/>
        </w:rPr>
        <w:t>guiding effective social media practices</w:t>
      </w:r>
      <w:r w:rsidR="00954BCB">
        <w:rPr>
          <w:rFonts w:ascii="Arial" w:hAnsi="Arial" w:cs="Arial"/>
        </w:rPr>
        <w:t xml:space="preserve">, offering improvement of overall </w:t>
      </w:r>
      <w:r w:rsidR="00B65E93">
        <w:rPr>
          <w:rFonts w:ascii="Arial" w:hAnsi="Arial" w:cs="Arial"/>
        </w:rPr>
        <w:t>health factors</w:t>
      </w:r>
      <w:r w:rsidR="00954BCB">
        <w:rPr>
          <w:rFonts w:ascii="Arial" w:hAnsi="Arial" w:cs="Arial"/>
        </w:rPr>
        <w:t xml:space="preserve">. </w:t>
      </w:r>
      <w:r w:rsidR="00B46575">
        <w:rPr>
          <w:rFonts w:ascii="Arial" w:hAnsi="Arial" w:cs="Arial"/>
        </w:rPr>
        <w:t xml:space="preserve">This will support in maintaining control of privacy information shared when using social media </w:t>
      </w:r>
      <w:r w:rsidR="00F467BC">
        <w:rPr>
          <w:rFonts w:ascii="Arial" w:hAnsi="Arial" w:cs="Arial"/>
        </w:rPr>
        <w:t xml:space="preserve">explained by Kang et al. (2021) and </w:t>
      </w:r>
      <w:r w:rsidR="00911FA0">
        <w:rPr>
          <w:rFonts w:ascii="Arial" w:hAnsi="Arial" w:cs="Arial"/>
        </w:rPr>
        <w:t>devise</w:t>
      </w:r>
      <w:r w:rsidR="00262164">
        <w:rPr>
          <w:rFonts w:ascii="Arial" w:hAnsi="Arial" w:cs="Arial"/>
        </w:rPr>
        <w:t xml:space="preserve"> social media detoxes in trends and content faced </w:t>
      </w:r>
      <w:r w:rsidR="0082614D">
        <w:rPr>
          <w:rFonts w:ascii="Arial" w:hAnsi="Arial" w:cs="Arial"/>
        </w:rPr>
        <w:t xml:space="preserve">by female adolescents </w:t>
      </w:r>
      <w:r w:rsidR="002B3869">
        <w:rPr>
          <w:rFonts w:ascii="Arial" w:hAnsi="Arial" w:cs="Arial"/>
        </w:rPr>
        <w:t xml:space="preserve">that is illustrated by </w:t>
      </w:r>
      <w:proofErr w:type="spellStart"/>
      <w:r w:rsidR="002B3869">
        <w:rPr>
          <w:rFonts w:ascii="Arial" w:hAnsi="Arial" w:cs="Arial"/>
        </w:rPr>
        <w:t>Poleac</w:t>
      </w:r>
      <w:proofErr w:type="spellEnd"/>
      <w:r w:rsidR="002B3869">
        <w:rPr>
          <w:rFonts w:ascii="Arial" w:hAnsi="Arial" w:cs="Arial"/>
        </w:rPr>
        <w:t xml:space="preserve"> et al. (20</w:t>
      </w:r>
      <w:r w:rsidR="0082614D">
        <w:rPr>
          <w:rFonts w:ascii="Arial" w:hAnsi="Arial" w:cs="Arial"/>
        </w:rPr>
        <w:t>24).</w:t>
      </w:r>
      <w:r w:rsidR="00B65E93">
        <w:rPr>
          <w:rFonts w:ascii="Arial" w:hAnsi="Arial" w:cs="Arial"/>
        </w:rPr>
        <w:t xml:space="preserve"> Female adolescents are classified as a primary stakeholder as they are accountable for their actions in </w:t>
      </w:r>
      <w:proofErr w:type="spellStart"/>
      <w:r w:rsidR="00B65E93">
        <w:rPr>
          <w:rFonts w:ascii="Arial" w:hAnsi="Arial" w:cs="Arial"/>
        </w:rPr>
        <w:t>prioritising</w:t>
      </w:r>
      <w:proofErr w:type="spellEnd"/>
      <w:r w:rsidR="00B65E93">
        <w:rPr>
          <w:rFonts w:ascii="Arial" w:hAnsi="Arial" w:cs="Arial"/>
        </w:rPr>
        <w:t xml:space="preserve"> their overall wellbeing</w:t>
      </w:r>
      <w:r w:rsidR="00390863">
        <w:rPr>
          <w:rFonts w:ascii="Arial" w:hAnsi="Arial" w:cs="Arial"/>
        </w:rPr>
        <w:t>.</w:t>
      </w:r>
    </w:p>
    <w:p w14:paraId="0D75C7C5" w14:textId="060080CD" w:rsidR="005A6002" w:rsidRDefault="0022631B" w:rsidP="005A6002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90863">
        <w:rPr>
          <w:rFonts w:ascii="Arial" w:hAnsi="Arial" w:cs="Arial"/>
        </w:rPr>
        <w:t xml:space="preserve">ossible solutions </w:t>
      </w:r>
      <w:r w:rsidR="00AC3968">
        <w:rPr>
          <w:rFonts w:ascii="Arial" w:hAnsi="Arial" w:cs="Arial"/>
        </w:rPr>
        <w:t xml:space="preserve">that can be developed to </w:t>
      </w:r>
      <w:r w:rsidR="00656210">
        <w:rPr>
          <w:rFonts w:ascii="Arial" w:hAnsi="Arial" w:cs="Arial"/>
        </w:rPr>
        <w:t>strengthen female adolescents’ wellbeing. Firstly, the i</w:t>
      </w:r>
      <w:r w:rsidR="006D4BC3" w:rsidRPr="00FB45E8">
        <w:rPr>
          <w:rFonts w:ascii="Arial" w:hAnsi="Arial" w:cs="Arial"/>
        </w:rPr>
        <w:t>mplement</w:t>
      </w:r>
      <w:r w:rsidR="00656210">
        <w:rPr>
          <w:rFonts w:ascii="Arial" w:hAnsi="Arial" w:cs="Arial"/>
        </w:rPr>
        <w:t>ation for</w:t>
      </w:r>
      <w:r w:rsidR="006D4BC3" w:rsidRPr="00FB45E8">
        <w:rPr>
          <w:rFonts w:ascii="Arial" w:hAnsi="Arial" w:cs="Arial"/>
        </w:rPr>
        <w:t xml:space="preserve"> a new social media platform </w:t>
      </w:r>
      <w:r w:rsidR="002D2C90" w:rsidRPr="00FB45E8">
        <w:rPr>
          <w:rFonts w:ascii="Arial" w:hAnsi="Arial" w:cs="Arial"/>
        </w:rPr>
        <w:t xml:space="preserve">that will incorporate all features that teenagers </w:t>
      </w:r>
      <w:r w:rsidR="00AF4F34" w:rsidRPr="00FB45E8">
        <w:rPr>
          <w:rFonts w:ascii="Arial" w:hAnsi="Arial" w:cs="Arial"/>
        </w:rPr>
        <w:t>are appealed to from current platforms</w:t>
      </w:r>
      <w:r w:rsidR="007A5A23" w:rsidRPr="00FB45E8">
        <w:rPr>
          <w:rFonts w:ascii="Arial" w:hAnsi="Arial" w:cs="Arial"/>
        </w:rPr>
        <w:t xml:space="preserve"> </w:t>
      </w:r>
      <w:r w:rsidR="00C80683" w:rsidRPr="00FB45E8">
        <w:rPr>
          <w:rFonts w:ascii="Arial" w:hAnsi="Arial" w:cs="Arial"/>
        </w:rPr>
        <w:t xml:space="preserve">with customizable </w:t>
      </w:r>
      <w:r w:rsidR="00BE5238" w:rsidRPr="00FB45E8">
        <w:rPr>
          <w:rFonts w:ascii="Arial" w:hAnsi="Arial" w:cs="Arial"/>
        </w:rPr>
        <w:t>privacy controls</w:t>
      </w:r>
      <w:r w:rsidR="00AF4F34" w:rsidRPr="00FB45E8">
        <w:rPr>
          <w:rFonts w:ascii="Arial" w:hAnsi="Arial" w:cs="Arial"/>
        </w:rPr>
        <w:t xml:space="preserve">. </w:t>
      </w:r>
      <w:r w:rsidR="000D757E">
        <w:rPr>
          <w:rFonts w:ascii="Arial" w:hAnsi="Arial" w:cs="Arial"/>
        </w:rPr>
        <w:t xml:space="preserve">This will ensure all users, including the adolescent, parents or any stakeholders of interest are able to track the progression and maintain </w:t>
      </w:r>
      <w:r>
        <w:rPr>
          <w:rFonts w:ascii="Arial" w:hAnsi="Arial" w:cs="Arial"/>
        </w:rPr>
        <w:t xml:space="preserve">overall wellbeing of the adolescent themselves. Secondly, a similar end-goal </w:t>
      </w:r>
      <w:r w:rsidR="00C02D41">
        <w:rPr>
          <w:rFonts w:ascii="Arial" w:hAnsi="Arial" w:cs="Arial"/>
        </w:rPr>
        <w:t xml:space="preserve">to the first solution, the </w:t>
      </w:r>
      <w:r>
        <w:rPr>
          <w:rFonts w:ascii="Arial" w:hAnsi="Arial" w:cs="Arial"/>
        </w:rPr>
        <w:t>i</w:t>
      </w:r>
      <w:r w:rsidR="00C5522E" w:rsidRPr="00FB45E8">
        <w:rPr>
          <w:rFonts w:ascii="Arial" w:hAnsi="Arial" w:cs="Arial"/>
        </w:rPr>
        <w:t>ntegrat</w:t>
      </w:r>
      <w:r>
        <w:rPr>
          <w:rFonts w:ascii="Arial" w:hAnsi="Arial" w:cs="Arial"/>
        </w:rPr>
        <w:t>ion of</w:t>
      </w:r>
      <w:r w:rsidR="00C5522E" w:rsidRPr="00FB45E8">
        <w:rPr>
          <w:rFonts w:ascii="Arial" w:hAnsi="Arial" w:cs="Arial"/>
        </w:rPr>
        <w:t xml:space="preserve"> </w:t>
      </w:r>
      <w:r w:rsidR="006B201E" w:rsidRPr="00FB45E8">
        <w:rPr>
          <w:rFonts w:ascii="Arial" w:hAnsi="Arial" w:cs="Arial"/>
        </w:rPr>
        <w:t xml:space="preserve">mental health resources, including a </w:t>
      </w:r>
      <w:r w:rsidR="00C5522E" w:rsidRPr="00FB45E8">
        <w:rPr>
          <w:rFonts w:ascii="Arial" w:hAnsi="Arial" w:cs="Arial"/>
        </w:rPr>
        <w:t>chat</w:t>
      </w:r>
      <w:r w:rsidR="00C80683" w:rsidRPr="00FB45E8">
        <w:rPr>
          <w:rFonts w:ascii="Arial" w:hAnsi="Arial" w:cs="Arial"/>
        </w:rPr>
        <w:t xml:space="preserve">bot directly connected </w:t>
      </w:r>
      <w:r w:rsidR="00C02D41">
        <w:rPr>
          <w:rFonts w:ascii="Arial" w:hAnsi="Arial" w:cs="Arial"/>
        </w:rPr>
        <w:t>with</w:t>
      </w:r>
      <w:r w:rsidR="00C80683" w:rsidRPr="00FB45E8">
        <w:rPr>
          <w:rFonts w:ascii="Arial" w:hAnsi="Arial" w:cs="Arial"/>
        </w:rPr>
        <w:t xml:space="preserve"> mental health professionals</w:t>
      </w:r>
      <w:r w:rsidR="00CC2F7E">
        <w:rPr>
          <w:rFonts w:ascii="Arial" w:hAnsi="Arial" w:cs="Arial"/>
        </w:rPr>
        <w:t>.</w:t>
      </w:r>
    </w:p>
    <w:p w14:paraId="2729C424" w14:textId="77777777" w:rsidR="0080163E" w:rsidRDefault="0080163E" w:rsidP="005A6002">
      <w:pPr>
        <w:rPr>
          <w:rFonts w:ascii="Arial" w:hAnsi="Arial" w:cs="Arial"/>
        </w:rPr>
      </w:pPr>
    </w:p>
    <w:p w14:paraId="54D51AF3" w14:textId="77777777" w:rsidR="0080163E" w:rsidRDefault="0080163E" w:rsidP="005A6002">
      <w:pPr>
        <w:rPr>
          <w:rFonts w:ascii="Arial" w:hAnsi="Arial" w:cs="Arial"/>
        </w:rPr>
      </w:pPr>
    </w:p>
    <w:p w14:paraId="1364F402" w14:textId="77777777" w:rsidR="0080163E" w:rsidRDefault="0080163E" w:rsidP="005A6002">
      <w:pPr>
        <w:rPr>
          <w:rFonts w:ascii="Arial" w:hAnsi="Arial" w:cs="Arial"/>
        </w:rPr>
      </w:pPr>
    </w:p>
    <w:p w14:paraId="04F54269" w14:textId="77777777" w:rsidR="0080163E" w:rsidRDefault="0080163E" w:rsidP="005A6002">
      <w:pPr>
        <w:rPr>
          <w:rFonts w:ascii="Arial" w:hAnsi="Arial" w:cs="Arial"/>
        </w:rPr>
      </w:pPr>
    </w:p>
    <w:p w14:paraId="72EB55E2" w14:textId="77777777" w:rsidR="0080163E" w:rsidRDefault="0080163E" w:rsidP="005A6002">
      <w:pPr>
        <w:rPr>
          <w:rFonts w:ascii="Arial" w:hAnsi="Arial" w:cs="Arial"/>
        </w:rPr>
      </w:pPr>
    </w:p>
    <w:p w14:paraId="115EE94E" w14:textId="77777777" w:rsidR="0080163E" w:rsidRDefault="0080163E" w:rsidP="005A6002">
      <w:pPr>
        <w:rPr>
          <w:rFonts w:ascii="Arial" w:hAnsi="Arial" w:cs="Arial"/>
        </w:rPr>
      </w:pPr>
    </w:p>
    <w:p w14:paraId="78660337" w14:textId="77777777" w:rsidR="0080163E" w:rsidRDefault="0080163E" w:rsidP="005A6002">
      <w:pPr>
        <w:rPr>
          <w:rFonts w:ascii="Arial" w:hAnsi="Arial" w:cs="Arial"/>
        </w:rPr>
      </w:pPr>
    </w:p>
    <w:p w14:paraId="4594876B" w14:textId="77777777" w:rsidR="0080163E" w:rsidRDefault="0080163E" w:rsidP="005A6002">
      <w:pPr>
        <w:rPr>
          <w:rFonts w:ascii="Arial" w:hAnsi="Arial" w:cs="Arial"/>
        </w:rPr>
      </w:pPr>
    </w:p>
    <w:p w14:paraId="30A7CF55" w14:textId="77777777" w:rsidR="0080163E" w:rsidRDefault="0080163E" w:rsidP="005A6002">
      <w:pPr>
        <w:rPr>
          <w:rFonts w:ascii="Arial" w:hAnsi="Arial" w:cs="Arial"/>
        </w:rPr>
      </w:pPr>
    </w:p>
    <w:p w14:paraId="23FC2517" w14:textId="77777777" w:rsidR="0080163E" w:rsidRDefault="0080163E" w:rsidP="005A6002">
      <w:pPr>
        <w:rPr>
          <w:rFonts w:ascii="Arial" w:hAnsi="Arial" w:cs="Arial"/>
        </w:rPr>
      </w:pPr>
    </w:p>
    <w:p w14:paraId="06CD6425" w14:textId="77777777" w:rsidR="0080163E" w:rsidRPr="0071422F" w:rsidRDefault="0080163E" w:rsidP="005A6002">
      <w:pPr>
        <w:rPr>
          <w:rFonts w:ascii="Arial" w:hAnsi="Arial" w:cs="Arial"/>
        </w:rPr>
      </w:pPr>
    </w:p>
    <w:p w14:paraId="086CB6A9" w14:textId="0628F45F" w:rsidR="00B748E5" w:rsidRPr="0071422F" w:rsidRDefault="00B748E5" w:rsidP="005A6002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6"/>
          <w:szCs w:val="26"/>
        </w:rPr>
      </w:pPr>
      <w:bookmarkStart w:id="8" w:name="_Toc176730489"/>
      <w:r w:rsidRPr="0071422F">
        <w:rPr>
          <w:rFonts w:ascii="Arial" w:hAnsi="Arial" w:cs="Arial"/>
          <w:b/>
          <w:bCs/>
          <w:color w:val="auto"/>
          <w:sz w:val="26"/>
          <w:szCs w:val="26"/>
        </w:rPr>
        <w:lastRenderedPageBreak/>
        <w:t>Task 3</w:t>
      </w:r>
      <w:r w:rsidR="005A6002" w:rsidRPr="0071422F">
        <w:rPr>
          <w:rFonts w:ascii="Arial" w:hAnsi="Arial" w:cs="Arial"/>
          <w:b/>
          <w:bCs/>
          <w:color w:val="auto"/>
          <w:sz w:val="26"/>
          <w:szCs w:val="26"/>
        </w:rPr>
        <w:t xml:space="preserve"> – Problem Representation and Understanding</w:t>
      </w:r>
      <w:bookmarkEnd w:id="8"/>
    </w:p>
    <w:p w14:paraId="6562823C" w14:textId="2D3EE7BB" w:rsidR="00B748E5" w:rsidRPr="0071422F" w:rsidRDefault="002007CB" w:rsidP="00B748E5">
      <w:pPr>
        <w:rPr>
          <w:rFonts w:ascii="Arial" w:hAnsi="Arial" w:cs="Arial"/>
          <w:sz w:val="28"/>
          <w:szCs w:val="28"/>
        </w:rPr>
      </w:pPr>
      <w:r w:rsidRPr="0071422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DE3A99B" wp14:editId="41C49B49">
            <wp:simplePos x="0" y="0"/>
            <wp:positionH relativeFrom="margin">
              <wp:posOffset>10160</wp:posOffset>
            </wp:positionH>
            <wp:positionV relativeFrom="paragraph">
              <wp:posOffset>292100</wp:posOffset>
            </wp:positionV>
            <wp:extent cx="6924675" cy="2625725"/>
            <wp:effectExtent l="0" t="0" r="9525" b="3175"/>
            <wp:wrapSquare wrapText="bothSides"/>
            <wp:docPr id="1605171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10685" r="-547" b="427"/>
                    <a:stretch/>
                  </pic:blipFill>
                  <pic:spPr bwMode="auto">
                    <a:xfrm>
                      <a:off x="0" y="0"/>
                      <a:ext cx="692467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5C40F" w14:textId="1FEE3E2B" w:rsidR="00B748E5" w:rsidRPr="0071422F" w:rsidRDefault="00B748E5" w:rsidP="00B748E5">
      <w:pPr>
        <w:rPr>
          <w:rFonts w:ascii="Arial" w:hAnsi="Arial" w:cs="Arial"/>
        </w:rPr>
      </w:pPr>
    </w:p>
    <w:p w14:paraId="6CF56A3C" w14:textId="14B58788" w:rsidR="00B748E5" w:rsidRPr="0071422F" w:rsidRDefault="002007CB" w:rsidP="002007CB">
      <w:pPr>
        <w:jc w:val="center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Figure </w:t>
      </w:r>
      <w:r w:rsidR="004414C8">
        <w:rPr>
          <w:rFonts w:ascii="Arial" w:hAnsi="Arial" w:cs="Arial"/>
        </w:rPr>
        <w:t>3</w:t>
      </w:r>
      <w:r w:rsidRPr="0071422F">
        <w:rPr>
          <w:rFonts w:ascii="Arial" w:hAnsi="Arial" w:cs="Arial"/>
        </w:rPr>
        <w:t>. Fishbone Diagram</w:t>
      </w:r>
      <w:r w:rsidR="00304337">
        <w:rPr>
          <w:rFonts w:ascii="Arial" w:hAnsi="Arial" w:cs="Arial"/>
        </w:rPr>
        <w:t xml:space="preserve"> on the Ramifications of Social Media Use on the Wellbeing of Female Adolescents</w:t>
      </w:r>
    </w:p>
    <w:p w14:paraId="6BD0E5DA" w14:textId="3E9A4D25" w:rsidR="00665CAB" w:rsidRPr="0071422F" w:rsidRDefault="00A70C27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figure illustrates the distinctive </w:t>
      </w:r>
      <w:r w:rsidR="0064299F">
        <w:rPr>
          <w:rFonts w:ascii="Arial" w:hAnsi="Arial" w:cs="Arial"/>
        </w:rPr>
        <w:t xml:space="preserve">causes that are associated with the issue of unhealthy social media uses </w:t>
      </w:r>
      <w:r w:rsidR="000939C0">
        <w:rPr>
          <w:rFonts w:ascii="Arial" w:hAnsi="Arial" w:cs="Arial"/>
        </w:rPr>
        <w:t xml:space="preserve">by female adolescents. </w:t>
      </w:r>
      <w:r w:rsidR="00932B8F">
        <w:rPr>
          <w:rFonts w:ascii="Arial" w:hAnsi="Arial" w:cs="Arial"/>
        </w:rPr>
        <w:t xml:space="preserve">Firstly, the causes </w:t>
      </w:r>
      <w:proofErr w:type="gramStart"/>
      <w:r w:rsidR="00C31A60">
        <w:rPr>
          <w:rFonts w:ascii="Arial" w:hAnsi="Arial" w:cs="Arial"/>
        </w:rPr>
        <w:t>by</w:t>
      </w:r>
      <w:proofErr w:type="gramEnd"/>
      <w:r w:rsidR="00C31A60">
        <w:rPr>
          <w:rFonts w:ascii="Arial" w:hAnsi="Arial" w:cs="Arial"/>
        </w:rPr>
        <w:t xml:space="preserve"> people represents </w:t>
      </w:r>
      <w:r w:rsidR="00ED70F8">
        <w:rPr>
          <w:rFonts w:ascii="Arial" w:hAnsi="Arial" w:cs="Arial"/>
        </w:rPr>
        <w:t xml:space="preserve">the </w:t>
      </w:r>
      <w:r w:rsidR="006D2746">
        <w:rPr>
          <w:rFonts w:ascii="Arial" w:hAnsi="Arial" w:cs="Arial"/>
        </w:rPr>
        <w:t xml:space="preserve">lack of </w:t>
      </w:r>
      <w:r w:rsidR="008145CC">
        <w:rPr>
          <w:rFonts w:ascii="Arial" w:hAnsi="Arial" w:cs="Arial"/>
        </w:rPr>
        <w:t>parental guidance</w:t>
      </w:r>
      <w:r w:rsidR="00ED70F8">
        <w:rPr>
          <w:rFonts w:ascii="Arial" w:hAnsi="Arial" w:cs="Arial"/>
        </w:rPr>
        <w:t xml:space="preserve"> on </w:t>
      </w:r>
      <w:r w:rsidR="000E1A79">
        <w:rPr>
          <w:rFonts w:ascii="Arial" w:hAnsi="Arial" w:cs="Arial"/>
        </w:rPr>
        <w:t xml:space="preserve">effectively teaching their teenagers on social media uses and the consequences </w:t>
      </w:r>
      <w:r w:rsidR="0000361B">
        <w:rPr>
          <w:rFonts w:ascii="Arial" w:hAnsi="Arial" w:cs="Arial"/>
        </w:rPr>
        <w:t>involved regarding privacy and security concerns</w:t>
      </w:r>
      <w:r w:rsidR="00672704">
        <w:rPr>
          <w:rFonts w:ascii="Arial" w:hAnsi="Arial" w:cs="Arial"/>
        </w:rPr>
        <w:t xml:space="preserve"> (Kang et al</w:t>
      </w:r>
      <w:r w:rsidR="008A1D31">
        <w:rPr>
          <w:rFonts w:ascii="Arial" w:hAnsi="Arial" w:cs="Arial"/>
        </w:rPr>
        <w:t>., 2021)</w:t>
      </w:r>
      <w:r w:rsidR="000E1A79">
        <w:rPr>
          <w:rFonts w:ascii="Arial" w:hAnsi="Arial" w:cs="Arial"/>
        </w:rPr>
        <w:t xml:space="preserve">. </w:t>
      </w:r>
      <w:r w:rsidR="003723D2">
        <w:rPr>
          <w:rFonts w:ascii="Arial" w:hAnsi="Arial" w:cs="Arial"/>
        </w:rPr>
        <w:t xml:space="preserve">It is also complemented with the lack of </w:t>
      </w:r>
      <w:r w:rsidR="00346FAD">
        <w:rPr>
          <w:rFonts w:ascii="Arial" w:hAnsi="Arial" w:cs="Arial"/>
        </w:rPr>
        <w:t xml:space="preserve">social media education and </w:t>
      </w:r>
      <w:r w:rsidR="0043394A">
        <w:rPr>
          <w:rFonts w:ascii="Arial" w:hAnsi="Arial" w:cs="Arial"/>
        </w:rPr>
        <w:t xml:space="preserve">the </w:t>
      </w:r>
      <w:r w:rsidR="00AD3E5E">
        <w:rPr>
          <w:rFonts w:ascii="Arial" w:hAnsi="Arial" w:cs="Arial"/>
        </w:rPr>
        <w:t>tech</w:t>
      </w:r>
      <w:r w:rsidR="00752318">
        <w:rPr>
          <w:rFonts w:ascii="Arial" w:hAnsi="Arial" w:cs="Arial"/>
        </w:rPr>
        <w:t xml:space="preserve">-savviness </w:t>
      </w:r>
      <w:r w:rsidR="0043394A">
        <w:rPr>
          <w:rFonts w:ascii="Arial" w:hAnsi="Arial" w:cs="Arial"/>
        </w:rPr>
        <w:t xml:space="preserve">upon parents that </w:t>
      </w:r>
      <w:r w:rsidR="0073063D">
        <w:rPr>
          <w:rFonts w:ascii="Arial" w:hAnsi="Arial" w:cs="Arial"/>
        </w:rPr>
        <w:t>determine female adolescents’ wellbeing in facing unrealistic societal expectations, such as beauty</w:t>
      </w:r>
      <w:r w:rsidR="00D81CC6">
        <w:rPr>
          <w:rFonts w:ascii="Arial" w:hAnsi="Arial" w:cs="Arial"/>
        </w:rPr>
        <w:t xml:space="preserve"> (</w:t>
      </w:r>
      <w:r w:rsidR="00D81CC6" w:rsidRPr="0071422F">
        <w:rPr>
          <w:rFonts w:ascii="Arial" w:hAnsi="Arial" w:cs="Arial"/>
        </w:rPr>
        <w:t>Papageorgiou et al.</w:t>
      </w:r>
      <w:r w:rsidR="00D81CC6">
        <w:rPr>
          <w:rFonts w:ascii="Arial" w:hAnsi="Arial" w:cs="Arial"/>
        </w:rPr>
        <w:t xml:space="preserve">, </w:t>
      </w:r>
      <w:r w:rsidR="00D81CC6" w:rsidRPr="0071422F">
        <w:rPr>
          <w:rFonts w:ascii="Arial" w:hAnsi="Arial" w:cs="Arial"/>
        </w:rPr>
        <w:t>2022</w:t>
      </w:r>
      <w:r w:rsidR="00D81CC6">
        <w:rPr>
          <w:rFonts w:ascii="Arial" w:hAnsi="Arial" w:cs="Arial"/>
        </w:rPr>
        <w:t>)</w:t>
      </w:r>
      <w:r w:rsidR="0073063D">
        <w:rPr>
          <w:rFonts w:ascii="Arial" w:hAnsi="Arial" w:cs="Arial"/>
        </w:rPr>
        <w:t xml:space="preserve">. Parents do not understand the realms of social media algorithms that target female adolescents’ interests, including </w:t>
      </w:r>
      <w:r w:rsidR="002D0B52">
        <w:rPr>
          <w:rFonts w:ascii="Arial" w:hAnsi="Arial" w:cs="Arial"/>
        </w:rPr>
        <w:t xml:space="preserve">the </w:t>
      </w:r>
      <w:r w:rsidR="0073063D">
        <w:rPr>
          <w:rFonts w:ascii="Arial" w:hAnsi="Arial" w:cs="Arial"/>
        </w:rPr>
        <w:t>personalisation of ads and content</w:t>
      </w:r>
      <w:r w:rsidR="00127CD2">
        <w:rPr>
          <w:rFonts w:ascii="Arial" w:hAnsi="Arial" w:cs="Arial"/>
        </w:rPr>
        <w:t xml:space="preserve"> (Rosen et al., 2014)</w:t>
      </w:r>
      <w:r w:rsidR="0073063D">
        <w:rPr>
          <w:rFonts w:ascii="Arial" w:hAnsi="Arial" w:cs="Arial"/>
        </w:rPr>
        <w:t xml:space="preserve">. </w:t>
      </w:r>
      <w:r w:rsidR="00BD20C1">
        <w:rPr>
          <w:rFonts w:ascii="Arial" w:hAnsi="Arial" w:cs="Arial"/>
        </w:rPr>
        <w:t xml:space="preserve">Moreover, social media companies are heavily invested in </w:t>
      </w:r>
      <w:r w:rsidR="00BD62EB">
        <w:rPr>
          <w:rFonts w:ascii="Arial" w:hAnsi="Arial" w:cs="Arial"/>
        </w:rPr>
        <w:t xml:space="preserve">implementing enhanced social media technologies that </w:t>
      </w:r>
      <w:r w:rsidR="004F3866">
        <w:rPr>
          <w:rFonts w:ascii="Arial" w:hAnsi="Arial" w:cs="Arial"/>
        </w:rPr>
        <w:t xml:space="preserve">feeds </w:t>
      </w:r>
      <w:r w:rsidR="00665CAB">
        <w:rPr>
          <w:rFonts w:ascii="Arial" w:hAnsi="Arial" w:cs="Arial"/>
        </w:rPr>
        <w:t xml:space="preserve">on these female adolescents’ </w:t>
      </w:r>
      <w:r w:rsidR="0047296C">
        <w:rPr>
          <w:rFonts w:ascii="Arial" w:hAnsi="Arial" w:cs="Arial"/>
        </w:rPr>
        <w:t>absorption in the digital world</w:t>
      </w:r>
      <w:r w:rsidR="00354B29">
        <w:rPr>
          <w:rFonts w:ascii="Arial" w:hAnsi="Arial" w:cs="Arial"/>
        </w:rPr>
        <w:t xml:space="preserve">, thus </w:t>
      </w:r>
      <w:r w:rsidR="0038071C">
        <w:rPr>
          <w:rFonts w:ascii="Arial" w:hAnsi="Arial" w:cs="Arial"/>
        </w:rPr>
        <w:t xml:space="preserve">environmental causes such as </w:t>
      </w:r>
      <w:r w:rsidR="002D0B52">
        <w:rPr>
          <w:rFonts w:ascii="Arial" w:hAnsi="Arial" w:cs="Arial"/>
        </w:rPr>
        <w:t xml:space="preserve">more time required spent on offline or leisure activities to stay active outside of social media. </w:t>
      </w:r>
      <w:r w:rsidR="00D2191D">
        <w:rPr>
          <w:rFonts w:ascii="Arial" w:hAnsi="Arial" w:cs="Arial"/>
        </w:rPr>
        <w:t xml:space="preserve"> </w:t>
      </w:r>
    </w:p>
    <w:p w14:paraId="0C8C62FD" w14:textId="780ACBB3" w:rsidR="00B748E5" w:rsidRPr="0071422F" w:rsidRDefault="0058392C" w:rsidP="00B748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132A0F14" wp14:editId="51357C80">
            <wp:simplePos x="0" y="0"/>
            <wp:positionH relativeFrom="margin">
              <wp:align>center</wp:align>
            </wp:positionH>
            <wp:positionV relativeFrom="paragraph">
              <wp:posOffset>12685</wp:posOffset>
            </wp:positionV>
            <wp:extent cx="4773930" cy="3952240"/>
            <wp:effectExtent l="0" t="0" r="7620" b="0"/>
            <wp:wrapSquare wrapText="bothSides"/>
            <wp:docPr id="99619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89212" w14:textId="77777777" w:rsidR="00941265" w:rsidRDefault="00941265" w:rsidP="00B748E5">
      <w:pPr>
        <w:rPr>
          <w:rFonts w:ascii="Arial" w:hAnsi="Arial" w:cs="Arial"/>
        </w:rPr>
      </w:pPr>
    </w:p>
    <w:p w14:paraId="3EF91814" w14:textId="77777777" w:rsidR="00941265" w:rsidRDefault="00941265" w:rsidP="00B748E5">
      <w:pPr>
        <w:rPr>
          <w:rFonts w:ascii="Arial" w:hAnsi="Arial" w:cs="Arial"/>
        </w:rPr>
      </w:pPr>
    </w:p>
    <w:p w14:paraId="099F72A2" w14:textId="77777777" w:rsidR="00941265" w:rsidRDefault="00941265" w:rsidP="00B748E5">
      <w:pPr>
        <w:rPr>
          <w:rFonts w:ascii="Arial" w:hAnsi="Arial" w:cs="Arial"/>
        </w:rPr>
      </w:pPr>
    </w:p>
    <w:p w14:paraId="469A4C39" w14:textId="77777777" w:rsidR="00941265" w:rsidRDefault="00941265" w:rsidP="00B748E5">
      <w:pPr>
        <w:rPr>
          <w:rFonts w:ascii="Arial" w:hAnsi="Arial" w:cs="Arial"/>
        </w:rPr>
      </w:pPr>
    </w:p>
    <w:p w14:paraId="2DC6F819" w14:textId="77777777" w:rsidR="00941265" w:rsidRDefault="00941265" w:rsidP="00B748E5">
      <w:pPr>
        <w:rPr>
          <w:rFonts w:ascii="Arial" w:hAnsi="Arial" w:cs="Arial"/>
        </w:rPr>
      </w:pPr>
    </w:p>
    <w:p w14:paraId="452F1E5F" w14:textId="77777777" w:rsidR="00941265" w:rsidRPr="0071422F" w:rsidRDefault="00941265" w:rsidP="00B748E5">
      <w:pPr>
        <w:rPr>
          <w:rFonts w:ascii="Arial" w:hAnsi="Arial" w:cs="Arial"/>
        </w:rPr>
      </w:pPr>
    </w:p>
    <w:p w14:paraId="7B1DD7C6" w14:textId="77777777" w:rsidR="0058392C" w:rsidRDefault="0058392C" w:rsidP="00B748E5">
      <w:pPr>
        <w:rPr>
          <w:rFonts w:ascii="Arial" w:hAnsi="Arial" w:cs="Arial"/>
        </w:rPr>
      </w:pPr>
    </w:p>
    <w:p w14:paraId="68DEC522" w14:textId="77777777" w:rsidR="0058392C" w:rsidRDefault="0058392C" w:rsidP="00B748E5">
      <w:pPr>
        <w:rPr>
          <w:rFonts w:ascii="Arial" w:hAnsi="Arial" w:cs="Arial"/>
        </w:rPr>
      </w:pPr>
    </w:p>
    <w:p w14:paraId="66B04003" w14:textId="77777777" w:rsidR="0058392C" w:rsidRDefault="0058392C" w:rsidP="00B748E5">
      <w:pPr>
        <w:rPr>
          <w:rFonts w:ascii="Arial" w:hAnsi="Arial" w:cs="Arial"/>
        </w:rPr>
      </w:pPr>
    </w:p>
    <w:p w14:paraId="6814B673" w14:textId="77777777" w:rsidR="0058392C" w:rsidRDefault="0058392C" w:rsidP="00B748E5">
      <w:pPr>
        <w:rPr>
          <w:rFonts w:ascii="Arial" w:hAnsi="Arial" w:cs="Arial"/>
        </w:rPr>
      </w:pPr>
    </w:p>
    <w:p w14:paraId="3C37FEE3" w14:textId="77777777" w:rsidR="0058392C" w:rsidRDefault="0058392C" w:rsidP="00B748E5">
      <w:pPr>
        <w:rPr>
          <w:rFonts w:ascii="Arial" w:hAnsi="Arial" w:cs="Arial"/>
        </w:rPr>
      </w:pPr>
    </w:p>
    <w:p w14:paraId="0D597B00" w14:textId="77777777" w:rsidR="0058392C" w:rsidRDefault="0058392C" w:rsidP="00B748E5">
      <w:pPr>
        <w:rPr>
          <w:rFonts w:ascii="Arial" w:hAnsi="Arial" w:cs="Arial"/>
        </w:rPr>
      </w:pPr>
    </w:p>
    <w:p w14:paraId="1FB54722" w14:textId="77777777" w:rsidR="0058392C" w:rsidRDefault="0058392C" w:rsidP="00B748E5">
      <w:pPr>
        <w:rPr>
          <w:rFonts w:ascii="Arial" w:hAnsi="Arial" w:cs="Arial"/>
        </w:rPr>
      </w:pPr>
    </w:p>
    <w:p w14:paraId="4D9E19F9" w14:textId="77777777" w:rsidR="0058392C" w:rsidRPr="0071422F" w:rsidRDefault="0058392C" w:rsidP="00B748E5">
      <w:pPr>
        <w:rPr>
          <w:rFonts w:ascii="Arial" w:hAnsi="Arial" w:cs="Arial"/>
        </w:rPr>
      </w:pPr>
    </w:p>
    <w:p w14:paraId="1AF29310" w14:textId="08BE7236" w:rsidR="00B748E5" w:rsidRDefault="004414C8" w:rsidP="00B748E5">
      <w:pPr>
        <w:rPr>
          <w:rFonts w:ascii="Arial" w:hAnsi="Arial" w:cs="Arial"/>
        </w:rPr>
      </w:pPr>
      <w:r>
        <w:rPr>
          <w:rFonts w:ascii="Arial" w:hAnsi="Arial" w:cs="Arial"/>
        </w:rPr>
        <w:t>Figure 4. Context Map</w:t>
      </w:r>
      <w:r w:rsidR="003971D7">
        <w:rPr>
          <w:rFonts w:ascii="Arial" w:hAnsi="Arial" w:cs="Arial"/>
        </w:rPr>
        <w:t xml:space="preserve"> on the Ramifications of Social Media Use on the Wellbeing of Female Adolescents</w:t>
      </w:r>
    </w:p>
    <w:p w14:paraId="541E19DE" w14:textId="104B0891" w:rsidR="003971D7" w:rsidRDefault="002653C3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figure demonstrates a holistic view of the </w:t>
      </w:r>
      <w:r w:rsidR="003D7754">
        <w:rPr>
          <w:rFonts w:ascii="Arial" w:hAnsi="Arial" w:cs="Arial"/>
        </w:rPr>
        <w:t xml:space="preserve">major perceptions of </w:t>
      </w:r>
      <w:r w:rsidR="00DA7D20">
        <w:rPr>
          <w:rFonts w:ascii="Arial" w:hAnsi="Arial" w:cs="Arial"/>
        </w:rPr>
        <w:t xml:space="preserve">negative social media effects against the wellbeing of female adolescents. </w:t>
      </w:r>
      <w:r w:rsidR="000D7469">
        <w:rPr>
          <w:rFonts w:ascii="Arial" w:hAnsi="Arial" w:cs="Arial"/>
        </w:rPr>
        <w:t xml:space="preserve">As covered deeply in Task 1 section, </w:t>
      </w:r>
      <w:r w:rsidR="005A248F">
        <w:rPr>
          <w:rFonts w:ascii="Arial" w:hAnsi="Arial" w:cs="Arial"/>
        </w:rPr>
        <w:t>to further add</w:t>
      </w:r>
      <w:r w:rsidR="006C1DB6">
        <w:rPr>
          <w:rFonts w:ascii="Arial" w:hAnsi="Arial" w:cs="Arial"/>
        </w:rPr>
        <w:t>,</w:t>
      </w:r>
      <w:r w:rsidR="000D7469">
        <w:rPr>
          <w:rFonts w:ascii="Arial" w:hAnsi="Arial" w:cs="Arial"/>
        </w:rPr>
        <w:t xml:space="preserve"> </w:t>
      </w:r>
      <w:r w:rsidR="006C1DB6">
        <w:rPr>
          <w:rFonts w:ascii="Arial" w:hAnsi="Arial" w:cs="Arial"/>
        </w:rPr>
        <w:t>a</w:t>
      </w:r>
      <w:r w:rsidR="005F7AAD">
        <w:rPr>
          <w:rFonts w:ascii="Arial" w:hAnsi="Arial" w:cs="Arial"/>
        </w:rPr>
        <w:t xml:space="preserve"> common activity done on female adolescents is online pretense where </w:t>
      </w:r>
      <w:r w:rsidR="006C1DB6">
        <w:rPr>
          <w:rFonts w:ascii="Arial" w:hAnsi="Arial" w:cs="Arial"/>
        </w:rPr>
        <w:t>adolescents create various profiles associating each profile as a specific identity</w:t>
      </w:r>
      <w:r w:rsidR="00AB525E">
        <w:rPr>
          <w:rFonts w:ascii="Arial" w:hAnsi="Arial" w:cs="Arial"/>
        </w:rPr>
        <w:t xml:space="preserve">. This false identity </w:t>
      </w:r>
      <w:r w:rsidR="002637BF">
        <w:rPr>
          <w:rFonts w:ascii="Arial" w:hAnsi="Arial" w:cs="Arial"/>
        </w:rPr>
        <w:t>may provide a positive light in serving as a</w:t>
      </w:r>
      <w:r w:rsidR="00A97725">
        <w:rPr>
          <w:rFonts w:ascii="Arial" w:hAnsi="Arial" w:cs="Arial"/>
        </w:rPr>
        <w:t xml:space="preserve"> self-discovery of the adolescent themselves</w:t>
      </w:r>
      <w:r w:rsidR="00436651">
        <w:rPr>
          <w:rFonts w:ascii="Arial" w:hAnsi="Arial" w:cs="Arial"/>
        </w:rPr>
        <w:t xml:space="preserve">, it can attract predators that may </w:t>
      </w:r>
      <w:r w:rsidR="009905DD">
        <w:rPr>
          <w:rFonts w:ascii="Arial" w:hAnsi="Arial" w:cs="Arial"/>
        </w:rPr>
        <w:t xml:space="preserve">pose risk such as potential scam or </w:t>
      </w:r>
      <w:r w:rsidR="00904A5C">
        <w:rPr>
          <w:rFonts w:ascii="Arial" w:hAnsi="Arial" w:cs="Arial"/>
        </w:rPr>
        <w:t>safety concerns</w:t>
      </w:r>
      <w:r w:rsidR="001106CC">
        <w:rPr>
          <w:rFonts w:ascii="Arial" w:hAnsi="Arial" w:cs="Arial"/>
        </w:rPr>
        <w:t xml:space="preserve"> (L</w:t>
      </w:r>
      <w:r w:rsidR="004F5272">
        <w:rPr>
          <w:rFonts w:ascii="Arial" w:hAnsi="Arial" w:cs="Arial"/>
        </w:rPr>
        <w:t xml:space="preserve">ivingstone, S. </w:t>
      </w:r>
      <w:r w:rsidR="00DA5DC2">
        <w:rPr>
          <w:rFonts w:ascii="Arial" w:hAnsi="Arial" w:cs="Arial"/>
        </w:rPr>
        <w:t xml:space="preserve">2008). </w:t>
      </w:r>
    </w:p>
    <w:p w14:paraId="7F4BD3A0" w14:textId="532E814B" w:rsidR="00066ECD" w:rsidRDefault="00066ECD" w:rsidP="00B748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775AB4ED" wp14:editId="32C12C3C">
            <wp:simplePos x="0" y="0"/>
            <wp:positionH relativeFrom="margin">
              <wp:align>center</wp:align>
            </wp:positionH>
            <wp:positionV relativeFrom="paragraph">
              <wp:posOffset>5656</wp:posOffset>
            </wp:positionV>
            <wp:extent cx="5946775" cy="4709795"/>
            <wp:effectExtent l="0" t="0" r="0" b="0"/>
            <wp:wrapSquare wrapText="bothSides"/>
            <wp:docPr id="34202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4646F" w14:textId="77777777" w:rsidR="00066ECD" w:rsidRDefault="00066ECD" w:rsidP="00B748E5">
      <w:pPr>
        <w:rPr>
          <w:rFonts w:ascii="Arial" w:hAnsi="Arial" w:cs="Arial"/>
        </w:rPr>
      </w:pPr>
    </w:p>
    <w:p w14:paraId="670DFDEE" w14:textId="77777777" w:rsidR="00066ECD" w:rsidRDefault="00066ECD" w:rsidP="00B748E5">
      <w:pPr>
        <w:rPr>
          <w:rFonts w:ascii="Arial" w:hAnsi="Arial" w:cs="Arial"/>
        </w:rPr>
      </w:pPr>
    </w:p>
    <w:p w14:paraId="4C07F77A" w14:textId="77777777" w:rsidR="00066ECD" w:rsidRDefault="00066ECD" w:rsidP="00B748E5">
      <w:pPr>
        <w:rPr>
          <w:rFonts w:ascii="Arial" w:hAnsi="Arial" w:cs="Arial"/>
        </w:rPr>
      </w:pPr>
    </w:p>
    <w:p w14:paraId="7C5F3FC8" w14:textId="77777777" w:rsidR="00066ECD" w:rsidRDefault="00066ECD" w:rsidP="00B748E5">
      <w:pPr>
        <w:rPr>
          <w:rFonts w:ascii="Arial" w:hAnsi="Arial" w:cs="Arial"/>
        </w:rPr>
      </w:pPr>
    </w:p>
    <w:p w14:paraId="7716A4F5" w14:textId="77777777" w:rsidR="00066ECD" w:rsidRDefault="00066ECD" w:rsidP="00B748E5">
      <w:pPr>
        <w:rPr>
          <w:rFonts w:ascii="Arial" w:hAnsi="Arial" w:cs="Arial"/>
        </w:rPr>
      </w:pPr>
    </w:p>
    <w:p w14:paraId="7D0D2253" w14:textId="77777777" w:rsidR="00066ECD" w:rsidRDefault="00066ECD" w:rsidP="00B748E5">
      <w:pPr>
        <w:rPr>
          <w:rFonts w:ascii="Arial" w:hAnsi="Arial" w:cs="Arial"/>
        </w:rPr>
      </w:pPr>
    </w:p>
    <w:p w14:paraId="0239D974" w14:textId="77777777" w:rsidR="00066ECD" w:rsidRDefault="00066ECD" w:rsidP="00B748E5">
      <w:pPr>
        <w:rPr>
          <w:rFonts w:ascii="Arial" w:hAnsi="Arial" w:cs="Arial"/>
        </w:rPr>
      </w:pPr>
    </w:p>
    <w:p w14:paraId="3D8B2F71" w14:textId="77777777" w:rsidR="00066ECD" w:rsidRDefault="00066ECD" w:rsidP="00B748E5">
      <w:pPr>
        <w:rPr>
          <w:rFonts w:ascii="Arial" w:hAnsi="Arial" w:cs="Arial"/>
        </w:rPr>
      </w:pPr>
    </w:p>
    <w:p w14:paraId="106C1784" w14:textId="77777777" w:rsidR="00066ECD" w:rsidRDefault="00066ECD" w:rsidP="00B748E5">
      <w:pPr>
        <w:rPr>
          <w:rFonts w:ascii="Arial" w:hAnsi="Arial" w:cs="Arial"/>
        </w:rPr>
      </w:pPr>
    </w:p>
    <w:p w14:paraId="3E21910A" w14:textId="77777777" w:rsidR="00066ECD" w:rsidRDefault="00066ECD" w:rsidP="00B748E5">
      <w:pPr>
        <w:rPr>
          <w:rFonts w:ascii="Arial" w:hAnsi="Arial" w:cs="Arial"/>
        </w:rPr>
      </w:pPr>
    </w:p>
    <w:p w14:paraId="56B39F71" w14:textId="77777777" w:rsidR="00066ECD" w:rsidRDefault="00066ECD" w:rsidP="00B748E5">
      <w:pPr>
        <w:rPr>
          <w:rFonts w:ascii="Arial" w:hAnsi="Arial" w:cs="Arial"/>
        </w:rPr>
      </w:pPr>
    </w:p>
    <w:p w14:paraId="06CCFB89" w14:textId="77777777" w:rsidR="00066ECD" w:rsidRDefault="00066ECD" w:rsidP="00B748E5">
      <w:pPr>
        <w:rPr>
          <w:rFonts w:ascii="Arial" w:hAnsi="Arial" w:cs="Arial"/>
        </w:rPr>
      </w:pPr>
    </w:p>
    <w:p w14:paraId="3D3228E0" w14:textId="77777777" w:rsidR="00066ECD" w:rsidRDefault="00066ECD" w:rsidP="00B748E5">
      <w:pPr>
        <w:rPr>
          <w:rFonts w:ascii="Arial" w:hAnsi="Arial" w:cs="Arial"/>
        </w:rPr>
      </w:pPr>
    </w:p>
    <w:p w14:paraId="4AA72B3C" w14:textId="77777777" w:rsidR="00066ECD" w:rsidRDefault="00066ECD" w:rsidP="00B748E5">
      <w:pPr>
        <w:rPr>
          <w:rFonts w:ascii="Arial" w:hAnsi="Arial" w:cs="Arial"/>
        </w:rPr>
      </w:pPr>
    </w:p>
    <w:p w14:paraId="230F7D39" w14:textId="77777777" w:rsidR="00066ECD" w:rsidRDefault="00066ECD" w:rsidP="00B748E5">
      <w:pPr>
        <w:rPr>
          <w:rFonts w:ascii="Arial" w:hAnsi="Arial" w:cs="Arial"/>
        </w:rPr>
      </w:pPr>
    </w:p>
    <w:p w14:paraId="4CD39D22" w14:textId="77777777" w:rsidR="00066ECD" w:rsidRDefault="00066ECD" w:rsidP="00B748E5">
      <w:pPr>
        <w:rPr>
          <w:rFonts w:ascii="Arial" w:hAnsi="Arial" w:cs="Arial"/>
        </w:rPr>
      </w:pPr>
    </w:p>
    <w:p w14:paraId="7DD756B6" w14:textId="77777777" w:rsidR="003971D7" w:rsidRDefault="003971D7" w:rsidP="00B748E5">
      <w:pPr>
        <w:rPr>
          <w:rFonts w:ascii="Arial" w:hAnsi="Arial" w:cs="Arial"/>
        </w:rPr>
      </w:pPr>
    </w:p>
    <w:p w14:paraId="4E8A79BE" w14:textId="7E9E9CA8" w:rsidR="00463551" w:rsidRDefault="00463551" w:rsidP="00463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5. Empathy Map </w:t>
      </w:r>
      <w:r w:rsidR="00796424">
        <w:rPr>
          <w:rFonts w:ascii="Arial" w:hAnsi="Arial" w:cs="Arial"/>
        </w:rPr>
        <w:t>on the Ramifications of Social Media Use on the Wellbeing of Female Adolescents</w:t>
      </w:r>
    </w:p>
    <w:p w14:paraId="4920A0A8" w14:textId="35AEFB14" w:rsidR="00461718" w:rsidRPr="0022285C" w:rsidRDefault="003C3066" w:rsidP="00461718">
      <w:pPr>
        <w:rPr>
          <w:rFonts w:ascii="Arial" w:hAnsi="Arial" w:cs="Arial"/>
        </w:rPr>
      </w:pPr>
      <w:r w:rsidRPr="0022285C">
        <w:rPr>
          <w:rFonts w:ascii="Arial" w:hAnsi="Arial" w:cs="Arial"/>
        </w:rPr>
        <w:t xml:space="preserve">This empathy map identifies the </w:t>
      </w:r>
      <w:r w:rsidR="00337862" w:rsidRPr="0022285C">
        <w:rPr>
          <w:rFonts w:ascii="Arial" w:hAnsi="Arial" w:cs="Arial"/>
        </w:rPr>
        <w:t xml:space="preserve">significant concerns of parents when </w:t>
      </w:r>
      <w:r w:rsidR="00133CE2" w:rsidRPr="0022285C">
        <w:rPr>
          <w:rFonts w:ascii="Arial" w:hAnsi="Arial" w:cs="Arial"/>
        </w:rPr>
        <w:t>guiding</w:t>
      </w:r>
      <w:r w:rsidR="00337862" w:rsidRPr="0022285C">
        <w:rPr>
          <w:rFonts w:ascii="Arial" w:hAnsi="Arial" w:cs="Arial"/>
        </w:rPr>
        <w:t xml:space="preserve"> their own children as teenagers with social media addiction. </w:t>
      </w:r>
      <w:r w:rsidR="00AB4D86" w:rsidRPr="0022285C">
        <w:rPr>
          <w:rFonts w:ascii="Arial" w:hAnsi="Arial" w:cs="Arial"/>
        </w:rPr>
        <w:t xml:space="preserve">It outlines the </w:t>
      </w:r>
      <w:proofErr w:type="gramStart"/>
      <w:r w:rsidR="00AB4D86" w:rsidRPr="0022285C">
        <w:rPr>
          <w:rFonts w:ascii="Arial" w:hAnsi="Arial" w:cs="Arial"/>
        </w:rPr>
        <w:t>challenges</w:t>
      </w:r>
      <w:proofErr w:type="gramEnd"/>
      <w:r w:rsidR="00AB4D86" w:rsidRPr="0022285C">
        <w:rPr>
          <w:rFonts w:ascii="Arial" w:hAnsi="Arial" w:cs="Arial"/>
        </w:rPr>
        <w:t xml:space="preserve"> by parents when teenagers are absorbed by unrealistic expectations of society </w:t>
      </w:r>
      <w:r w:rsidR="008037A5" w:rsidRPr="0022285C">
        <w:rPr>
          <w:rFonts w:ascii="Arial" w:hAnsi="Arial" w:cs="Arial"/>
        </w:rPr>
        <w:t>established on social media trends</w:t>
      </w:r>
      <w:r w:rsidR="001119B1" w:rsidRPr="0022285C">
        <w:rPr>
          <w:rFonts w:ascii="Arial" w:hAnsi="Arial" w:cs="Arial"/>
        </w:rPr>
        <w:t xml:space="preserve"> and </w:t>
      </w:r>
      <w:r w:rsidR="002E1970" w:rsidRPr="0022285C">
        <w:rPr>
          <w:rFonts w:ascii="Arial" w:hAnsi="Arial" w:cs="Arial"/>
        </w:rPr>
        <w:t>understand to develop strategies</w:t>
      </w:r>
      <w:r w:rsidR="00291BF2" w:rsidRPr="0022285C">
        <w:rPr>
          <w:rFonts w:ascii="Arial" w:hAnsi="Arial" w:cs="Arial"/>
        </w:rPr>
        <w:t>.</w:t>
      </w:r>
      <w:r w:rsidR="00EA5721" w:rsidRPr="0022285C">
        <w:rPr>
          <w:rFonts w:ascii="Arial" w:hAnsi="Arial" w:cs="Arial"/>
        </w:rPr>
        <w:t xml:space="preserve"> </w:t>
      </w:r>
      <w:r w:rsidR="00BB485B" w:rsidRPr="0022285C">
        <w:rPr>
          <w:rFonts w:ascii="Arial" w:hAnsi="Arial" w:cs="Arial"/>
        </w:rPr>
        <w:t xml:space="preserve">This </w:t>
      </w:r>
      <w:r w:rsidR="0022285C" w:rsidRPr="0022285C">
        <w:rPr>
          <w:rFonts w:ascii="Arial" w:hAnsi="Arial" w:cs="Arial"/>
        </w:rPr>
        <w:t xml:space="preserve">can also be used to </w:t>
      </w:r>
      <w:proofErr w:type="spellStart"/>
      <w:r w:rsidR="0022285C" w:rsidRPr="0022285C">
        <w:rPr>
          <w:rFonts w:ascii="Arial" w:hAnsi="Arial" w:cs="Arial"/>
        </w:rPr>
        <w:t>analyse</w:t>
      </w:r>
      <w:proofErr w:type="spellEnd"/>
      <w:r w:rsidR="0022285C" w:rsidRPr="0022285C">
        <w:rPr>
          <w:rFonts w:ascii="Arial" w:hAnsi="Arial" w:cs="Arial"/>
        </w:rPr>
        <w:t xml:space="preserve"> how parents are able to support their children in effective social media habits</w:t>
      </w:r>
      <w:r w:rsidR="0022285C">
        <w:rPr>
          <w:rFonts w:ascii="Arial" w:hAnsi="Arial" w:cs="Arial"/>
        </w:rPr>
        <w:t xml:space="preserve"> </w:t>
      </w:r>
      <w:r w:rsidR="007B14CC">
        <w:rPr>
          <w:rFonts w:ascii="Arial" w:hAnsi="Arial" w:cs="Arial"/>
        </w:rPr>
        <w:t>whilst not completely blocking their access to it</w:t>
      </w:r>
      <w:r w:rsidR="00655178">
        <w:rPr>
          <w:rFonts w:ascii="Arial" w:hAnsi="Arial" w:cs="Arial"/>
        </w:rPr>
        <w:t xml:space="preserve">, contributing to their overall life satisfaction. </w:t>
      </w:r>
    </w:p>
    <w:p w14:paraId="203654B9" w14:textId="77777777" w:rsidR="0080163E" w:rsidRPr="0022285C" w:rsidRDefault="0080163E" w:rsidP="00461718">
      <w:pPr>
        <w:rPr>
          <w:rFonts w:ascii="Arial" w:hAnsi="Arial" w:cs="Arial"/>
        </w:rPr>
      </w:pPr>
    </w:p>
    <w:p w14:paraId="19DD60EE" w14:textId="77777777" w:rsidR="0080163E" w:rsidRPr="0022285C" w:rsidRDefault="0080163E" w:rsidP="00461718">
      <w:pPr>
        <w:rPr>
          <w:rFonts w:ascii="Arial" w:hAnsi="Arial" w:cs="Arial"/>
        </w:rPr>
      </w:pPr>
    </w:p>
    <w:p w14:paraId="0A09FD4D" w14:textId="77777777" w:rsidR="0080163E" w:rsidRPr="0022285C" w:rsidRDefault="0080163E" w:rsidP="00461718">
      <w:pPr>
        <w:rPr>
          <w:rFonts w:ascii="Arial" w:hAnsi="Arial" w:cs="Arial"/>
        </w:rPr>
      </w:pPr>
    </w:p>
    <w:p w14:paraId="1013C188" w14:textId="77777777" w:rsidR="0080163E" w:rsidRPr="0022285C" w:rsidRDefault="0080163E" w:rsidP="00461718">
      <w:pPr>
        <w:rPr>
          <w:rFonts w:ascii="Arial" w:hAnsi="Arial" w:cs="Arial"/>
        </w:rPr>
      </w:pPr>
    </w:p>
    <w:p w14:paraId="13611A52" w14:textId="77777777" w:rsidR="0080163E" w:rsidRPr="0022285C" w:rsidRDefault="0080163E" w:rsidP="00461718">
      <w:pPr>
        <w:rPr>
          <w:rFonts w:ascii="Arial" w:hAnsi="Arial" w:cs="Arial"/>
        </w:rPr>
      </w:pPr>
    </w:p>
    <w:p w14:paraId="75DAB8DD" w14:textId="77777777" w:rsidR="0080163E" w:rsidRPr="0022285C" w:rsidRDefault="0080163E" w:rsidP="00461718">
      <w:pPr>
        <w:rPr>
          <w:rFonts w:ascii="Arial" w:hAnsi="Arial" w:cs="Arial"/>
        </w:rPr>
      </w:pPr>
    </w:p>
    <w:p w14:paraId="1D43129B" w14:textId="77777777" w:rsidR="0080163E" w:rsidRPr="0022285C" w:rsidRDefault="0080163E" w:rsidP="00461718">
      <w:pPr>
        <w:rPr>
          <w:rFonts w:ascii="Arial" w:hAnsi="Arial" w:cs="Arial"/>
        </w:rPr>
      </w:pPr>
    </w:p>
    <w:p w14:paraId="3B13AC44" w14:textId="77777777" w:rsidR="0080163E" w:rsidRPr="0022285C" w:rsidRDefault="0080163E" w:rsidP="00461718">
      <w:pPr>
        <w:rPr>
          <w:rFonts w:ascii="Arial" w:hAnsi="Arial" w:cs="Arial"/>
        </w:rPr>
      </w:pPr>
    </w:p>
    <w:p w14:paraId="1DE6CB04" w14:textId="3694317E" w:rsidR="00B748E5" w:rsidRPr="0071422F" w:rsidRDefault="00B748E5" w:rsidP="00B748E5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9" w:name="_Toc176730490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Conclusion</w:t>
      </w:r>
      <w:bookmarkEnd w:id="9"/>
    </w:p>
    <w:p w14:paraId="0256A74E" w14:textId="77777777" w:rsidR="00B748E5" w:rsidRPr="0071422F" w:rsidRDefault="00B748E5" w:rsidP="00B748E5">
      <w:pPr>
        <w:rPr>
          <w:rFonts w:ascii="Arial" w:hAnsi="Arial" w:cs="Arial"/>
        </w:rPr>
      </w:pPr>
    </w:p>
    <w:p w14:paraId="1B414FF4" w14:textId="50F7E1C1" w:rsidR="00291BF2" w:rsidRPr="0071422F" w:rsidRDefault="00291BF2" w:rsidP="00B74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Overall, social media use can pose a positive light in educating on global topics and maintaining close relationships. As </w:t>
      </w:r>
      <w:r w:rsidR="00ED4585">
        <w:rPr>
          <w:rFonts w:ascii="Arial" w:hAnsi="Arial" w:cs="Arial"/>
        </w:rPr>
        <w:t xml:space="preserve">with further research into this problem statement, </w:t>
      </w:r>
      <w:r w:rsidR="00326CDB">
        <w:rPr>
          <w:rFonts w:ascii="Arial" w:hAnsi="Arial" w:cs="Arial"/>
        </w:rPr>
        <w:t xml:space="preserve">adolescents, particularly young women have been </w:t>
      </w:r>
      <w:r w:rsidR="004C6C9B">
        <w:rPr>
          <w:rFonts w:ascii="Arial" w:hAnsi="Arial" w:cs="Arial"/>
        </w:rPr>
        <w:t xml:space="preserve">mentally and physically drained by social media trends of unrealistic beauty standards of a “positive body image” and </w:t>
      </w:r>
      <w:r w:rsidR="00410524">
        <w:rPr>
          <w:rFonts w:ascii="Arial" w:hAnsi="Arial" w:cs="Arial"/>
        </w:rPr>
        <w:t xml:space="preserve">disclosing personal information to the digital world enabling </w:t>
      </w:r>
      <w:r w:rsidR="00EA513D">
        <w:rPr>
          <w:rFonts w:ascii="Arial" w:hAnsi="Arial" w:cs="Arial"/>
        </w:rPr>
        <w:t xml:space="preserve">potential dangers. </w:t>
      </w:r>
      <w:r w:rsidR="00BA032A">
        <w:rPr>
          <w:rFonts w:ascii="Arial" w:hAnsi="Arial" w:cs="Arial"/>
        </w:rPr>
        <w:t xml:space="preserve">Many articles have demonstrated that </w:t>
      </w:r>
      <w:r w:rsidR="004F2878">
        <w:rPr>
          <w:rFonts w:ascii="Arial" w:hAnsi="Arial" w:cs="Arial"/>
        </w:rPr>
        <w:t xml:space="preserve">side effects to social media, including </w:t>
      </w:r>
      <w:r w:rsidR="008474FD">
        <w:rPr>
          <w:rFonts w:ascii="Arial" w:hAnsi="Arial" w:cs="Arial"/>
        </w:rPr>
        <w:t>on extensive periods of screen time leading to increased obesity in consumption of unhealthy food and beverages</w:t>
      </w:r>
      <w:r w:rsidR="00A2476D">
        <w:rPr>
          <w:rFonts w:ascii="Arial" w:hAnsi="Arial" w:cs="Arial"/>
        </w:rPr>
        <w:t xml:space="preserve"> and the </w:t>
      </w:r>
      <w:r w:rsidR="00012DB0">
        <w:rPr>
          <w:rFonts w:ascii="Arial" w:hAnsi="Arial" w:cs="Arial"/>
        </w:rPr>
        <w:t xml:space="preserve">innovative social media technologies that captivates </w:t>
      </w:r>
      <w:r w:rsidR="0047475C">
        <w:rPr>
          <w:rFonts w:ascii="Arial" w:hAnsi="Arial" w:cs="Arial"/>
        </w:rPr>
        <w:t xml:space="preserve">adolescents. </w:t>
      </w:r>
      <w:r w:rsidR="00A8376F">
        <w:rPr>
          <w:rFonts w:ascii="Arial" w:hAnsi="Arial" w:cs="Arial"/>
        </w:rPr>
        <w:t xml:space="preserve">Therefore, it </w:t>
      </w:r>
      <w:r w:rsidR="003B09DA">
        <w:rPr>
          <w:rFonts w:ascii="Arial" w:hAnsi="Arial" w:cs="Arial"/>
        </w:rPr>
        <w:t xml:space="preserve">is </w:t>
      </w:r>
      <w:r w:rsidR="004877DB">
        <w:rPr>
          <w:rFonts w:ascii="Arial" w:hAnsi="Arial" w:cs="Arial"/>
        </w:rPr>
        <w:t xml:space="preserve">vital to critically </w:t>
      </w:r>
      <w:proofErr w:type="spellStart"/>
      <w:r w:rsidR="004877DB">
        <w:rPr>
          <w:rFonts w:ascii="Arial" w:hAnsi="Arial" w:cs="Arial"/>
        </w:rPr>
        <w:t>analyse</w:t>
      </w:r>
      <w:proofErr w:type="spellEnd"/>
      <w:r w:rsidR="004877DB">
        <w:rPr>
          <w:rFonts w:ascii="Arial" w:hAnsi="Arial" w:cs="Arial"/>
        </w:rPr>
        <w:t xml:space="preserve"> the problem at hand and </w:t>
      </w:r>
      <w:r w:rsidR="006C1507">
        <w:rPr>
          <w:rFonts w:ascii="Arial" w:hAnsi="Arial" w:cs="Arial"/>
        </w:rPr>
        <w:t xml:space="preserve">effectively find approaches in </w:t>
      </w:r>
      <w:r w:rsidR="00704225">
        <w:rPr>
          <w:rFonts w:ascii="Arial" w:hAnsi="Arial" w:cs="Arial"/>
        </w:rPr>
        <w:t xml:space="preserve">balancing the use of social media. </w:t>
      </w:r>
    </w:p>
    <w:p w14:paraId="7BF99D1E" w14:textId="77777777" w:rsidR="00B748E5" w:rsidRPr="0071422F" w:rsidRDefault="00B748E5" w:rsidP="00B748E5">
      <w:pPr>
        <w:rPr>
          <w:rFonts w:ascii="Arial" w:hAnsi="Arial" w:cs="Arial"/>
        </w:rPr>
      </w:pPr>
    </w:p>
    <w:p w14:paraId="4D6D10B5" w14:textId="77777777" w:rsidR="00B748E5" w:rsidRPr="0071422F" w:rsidRDefault="00B748E5" w:rsidP="00B748E5">
      <w:pPr>
        <w:rPr>
          <w:rFonts w:ascii="Arial" w:hAnsi="Arial" w:cs="Arial"/>
        </w:rPr>
      </w:pPr>
    </w:p>
    <w:p w14:paraId="27DCB4B6" w14:textId="77777777" w:rsidR="00B748E5" w:rsidRPr="0071422F" w:rsidRDefault="00B748E5" w:rsidP="00B748E5">
      <w:pPr>
        <w:rPr>
          <w:rFonts w:ascii="Arial" w:hAnsi="Arial" w:cs="Arial"/>
        </w:rPr>
      </w:pPr>
    </w:p>
    <w:p w14:paraId="72E309D5" w14:textId="77777777" w:rsidR="00B748E5" w:rsidRPr="0071422F" w:rsidRDefault="00B748E5" w:rsidP="00B748E5">
      <w:pPr>
        <w:rPr>
          <w:rFonts w:ascii="Arial" w:hAnsi="Arial" w:cs="Arial"/>
        </w:rPr>
      </w:pPr>
    </w:p>
    <w:p w14:paraId="2E49155C" w14:textId="77777777" w:rsidR="00B748E5" w:rsidRPr="0071422F" w:rsidRDefault="00B748E5" w:rsidP="00B748E5">
      <w:pPr>
        <w:rPr>
          <w:rFonts w:ascii="Arial" w:hAnsi="Arial" w:cs="Arial"/>
        </w:rPr>
      </w:pPr>
    </w:p>
    <w:p w14:paraId="5D5A4136" w14:textId="77777777" w:rsidR="00B748E5" w:rsidRPr="0071422F" w:rsidRDefault="00B748E5" w:rsidP="00B748E5">
      <w:pPr>
        <w:rPr>
          <w:rFonts w:ascii="Arial" w:hAnsi="Arial" w:cs="Arial"/>
        </w:rPr>
      </w:pPr>
    </w:p>
    <w:p w14:paraId="7BEF3DF0" w14:textId="77777777" w:rsidR="00B748E5" w:rsidRPr="0071422F" w:rsidRDefault="00B748E5" w:rsidP="00B748E5">
      <w:pPr>
        <w:rPr>
          <w:rFonts w:ascii="Arial" w:hAnsi="Arial" w:cs="Arial"/>
        </w:rPr>
      </w:pPr>
    </w:p>
    <w:p w14:paraId="318698A0" w14:textId="77777777" w:rsidR="00B748E5" w:rsidRPr="0071422F" w:rsidRDefault="00B748E5" w:rsidP="00B748E5">
      <w:pPr>
        <w:rPr>
          <w:rFonts w:ascii="Arial" w:hAnsi="Arial" w:cs="Arial"/>
        </w:rPr>
      </w:pPr>
    </w:p>
    <w:p w14:paraId="181770EA" w14:textId="77777777" w:rsidR="00B748E5" w:rsidRPr="0071422F" w:rsidRDefault="00B748E5" w:rsidP="00B748E5">
      <w:pPr>
        <w:rPr>
          <w:rFonts w:ascii="Arial" w:hAnsi="Arial" w:cs="Arial"/>
        </w:rPr>
      </w:pPr>
    </w:p>
    <w:p w14:paraId="5B29E4E6" w14:textId="77777777" w:rsidR="00B748E5" w:rsidRPr="0071422F" w:rsidRDefault="00B748E5" w:rsidP="00B748E5">
      <w:pPr>
        <w:rPr>
          <w:rFonts w:ascii="Arial" w:hAnsi="Arial" w:cs="Arial"/>
        </w:rPr>
      </w:pPr>
    </w:p>
    <w:p w14:paraId="18CE30F7" w14:textId="77777777" w:rsidR="00750AEB" w:rsidRPr="0071422F" w:rsidRDefault="00750AEB" w:rsidP="00B748E5">
      <w:pPr>
        <w:rPr>
          <w:rFonts w:ascii="Arial" w:hAnsi="Arial" w:cs="Arial"/>
        </w:rPr>
      </w:pPr>
    </w:p>
    <w:p w14:paraId="06438028" w14:textId="77777777" w:rsidR="00463551" w:rsidRDefault="00463551" w:rsidP="00B748E5">
      <w:pPr>
        <w:rPr>
          <w:rFonts w:ascii="Arial" w:hAnsi="Arial" w:cs="Arial"/>
        </w:rPr>
      </w:pPr>
    </w:p>
    <w:p w14:paraId="796CB541" w14:textId="77777777" w:rsidR="00463551" w:rsidRDefault="00463551" w:rsidP="00B748E5">
      <w:pPr>
        <w:rPr>
          <w:rFonts w:ascii="Arial" w:hAnsi="Arial" w:cs="Arial"/>
        </w:rPr>
      </w:pPr>
    </w:p>
    <w:p w14:paraId="17A6F182" w14:textId="77777777" w:rsidR="00463551" w:rsidRDefault="00463551" w:rsidP="00B748E5">
      <w:pPr>
        <w:rPr>
          <w:rFonts w:ascii="Arial" w:hAnsi="Arial" w:cs="Arial"/>
        </w:rPr>
      </w:pPr>
    </w:p>
    <w:p w14:paraId="75E8FC8A" w14:textId="77777777" w:rsidR="00463551" w:rsidRDefault="00463551" w:rsidP="00B748E5">
      <w:pPr>
        <w:rPr>
          <w:rFonts w:ascii="Arial" w:hAnsi="Arial" w:cs="Arial"/>
        </w:rPr>
      </w:pPr>
    </w:p>
    <w:p w14:paraId="05DA09F9" w14:textId="77777777" w:rsidR="00463551" w:rsidRDefault="00463551" w:rsidP="00B748E5">
      <w:pPr>
        <w:rPr>
          <w:rFonts w:ascii="Arial" w:hAnsi="Arial" w:cs="Arial"/>
        </w:rPr>
      </w:pPr>
    </w:p>
    <w:p w14:paraId="6A00F1E0" w14:textId="77777777" w:rsidR="00463551" w:rsidRDefault="00463551" w:rsidP="00B748E5">
      <w:pPr>
        <w:rPr>
          <w:rFonts w:ascii="Arial" w:hAnsi="Arial" w:cs="Arial"/>
        </w:rPr>
      </w:pPr>
    </w:p>
    <w:p w14:paraId="0B4145C8" w14:textId="77777777" w:rsidR="00463551" w:rsidRDefault="00463551" w:rsidP="00B748E5">
      <w:pPr>
        <w:rPr>
          <w:rFonts w:ascii="Arial" w:hAnsi="Arial" w:cs="Arial"/>
        </w:rPr>
      </w:pPr>
    </w:p>
    <w:p w14:paraId="364CEFCD" w14:textId="77777777" w:rsidR="00463551" w:rsidRDefault="00463551" w:rsidP="00B748E5">
      <w:pPr>
        <w:rPr>
          <w:rFonts w:ascii="Arial" w:hAnsi="Arial" w:cs="Arial"/>
        </w:rPr>
      </w:pPr>
    </w:p>
    <w:p w14:paraId="78BD689E" w14:textId="77777777" w:rsidR="00463551" w:rsidRDefault="00463551" w:rsidP="00B748E5">
      <w:pPr>
        <w:rPr>
          <w:rFonts w:ascii="Arial" w:hAnsi="Arial" w:cs="Arial"/>
        </w:rPr>
      </w:pPr>
    </w:p>
    <w:p w14:paraId="78E2D8EE" w14:textId="77777777" w:rsidR="00463551" w:rsidRDefault="00463551" w:rsidP="00B748E5">
      <w:pPr>
        <w:rPr>
          <w:rFonts w:ascii="Arial" w:hAnsi="Arial" w:cs="Arial"/>
        </w:rPr>
      </w:pPr>
    </w:p>
    <w:p w14:paraId="3F1430CA" w14:textId="77777777" w:rsidR="00463551" w:rsidRDefault="00463551" w:rsidP="00B748E5">
      <w:pPr>
        <w:rPr>
          <w:rFonts w:ascii="Arial" w:hAnsi="Arial" w:cs="Arial"/>
        </w:rPr>
      </w:pPr>
    </w:p>
    <w:p w14:paraId="479837F1" w14:textId="77777777" w:rsidR="00463551" w:rsidRDefault="00463551" w:rsidP="00B748E5">
      <w:pPr>
        <w:rPr>
          <w:rFonts w:ascii="Arial" w:hAnsi="Arial" w:cs="Arial"/>
        </w:rPr>
      </w:pPr>
    </w:p>
    <w:p w14:paraId="7024902A" w14:textId="758D7766" w:rsidR="00B748E5" w:rsidRPr="0071422F" w:rsidRDefault="00B748E5" w:rsidP="00B748E5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10" w:name="_Toc176730491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Appendices</w:t>
      </w:r>
      <w:bookmarkEnd w:id="10"/>
    </w:p>
    <w:p w14:paraId="48880867" w14:textId="202C69C2" w:rsidR="00EA4994" w:rsidRPr="0071422F" w:rsidRDefault="00EA4994" w:rsidP="00B748E5">
      <w:pPr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No terms </w:t>
      </w:r>
      <w:r w:rsidR="00F40F5F" w:rsidRPr="0071422F">
        <w:rPr>
          <w:rFonts w:ascii="Arial" w:hAnsi="Arial" w:cs="Arial"/>
        </w:rPr>
        <w:t>that required further definition, hence this section is left blank.</w:t>
      </w:r>
    </w:p>
    <w:p w14:paraId="38762F8C" w14:textId="77777777" w:rsidR="00B748E5" w:rsidRPr="0071422F" w:rsidRDefault="00B748E5" w:rsidP="00B748E5">
      <w:pPr>
        <w:rPr>
          <w:rFonts w:ascii="Arial" w:hAnsi="Arial" w:cs="Arial"/>
        </w:rPr>
      </w:pPr>
    </w:p>
    <w:p w14:paraId="22E8E9E2" w14:textId="77777777" w:rsidR="00B748E5" w:rsidRPr="0071422F" w:rsidRDefault="00B748E5" w:rsidP="00B748E5">
      <w:pPr>
        <w:rPr>
          <w:rFonts w:ascii="Arial" w:hAnsi="Arial" w:cs="Arial"/>
        </w:rPr>
      </w:pPr>
    </w:p>
    <w:p w14:paraId="195AB339" w14:textId="77777777" w:rsidR="00B748E5" w:rsidRPr="0071422F" w:rsidRDefault="00B748E5" w:rsidP="00B748E5">
      <w:pPr>
        <w:rPr>
          <w:rFonts w:ascii="Arial" w:hAnsi="Arial" w:cs="Arial"/>
        </w:rPr>
      </w:pPr>
    </w:p>
    <w:p w14:paraId="073FAC83" w14:textId="77777777" w:rsidR="00B748E5" w:rsidRPr="0071422F" w:rsidRDefault="00B748E5" w:rsidP="00B748E5">
      <w:pPr>
        <w:rPr>
          <w:rFonts w:ascii="Arial" w:hAnsi="Arial" w:cs="Arial"/>
        </w:rPr>
      </w:pPr>
    </w:p>
    <w:p w14:paraId="4B96D1A1" w14:textId="77777777" w:rsidR="00B748E5" w:rsidRPr="0071422F" w:rsidRDefault="00B748E5" w:rsidP="00B748E5">
      <w:pPr>
        <w:rPr>
          <w:rFonts w:ascii="Arial" w:hAnsi="Arial" w:cs="Arial"/>
        </w:rPr>
      </w:pPr>
    </w:p>
    <w:p w14:paraId="1597B079" w14:textId="77777777" w:rsidR="00B748E5" w:rsidRPr="0071422F" w:rsidRDefault="00B748E5" w:rsidP="00B748E5">
      <w:pPr>
        <w:rPr>
          <w:rFonts w:ascii="Arial" w:hAnsi="Arial" w:cs="Arial"/>
        </w:rPr>
      </w:pPr>
    </w:p>
    <w:p w14:paraId="4E30D45E" w14:textId="77777777" w:rsidR="00B748E5" w:rsidRPr="0071422F" w:rsidRDefault="00B748E5" w:rsidP="00B748E5">
      <w:pPr>
        <w:rPr>
          <w:rFonts w:ascii="Arial" w:hAnsi="Arial" w:cs="Arial"/>
        </w:rPr>
      </w:pPr>
    </w:p>
    <w:p w14:paraId="13C55AC1" w14:textId="77777777" w:rsidR="00B748E5" w:rsidRPr="0071422F" w:rsidRDefault="00B748E5" w:rsidP="00B748E5">
      <w:pPr>
        <w:rPr>
          <w:rFonts w:ascii="Arial" w:hAnsi="Arial" w:cs="Arial"/>
        </w:rPr>
      </w:pPr>
    </w:p>
    <w:p w14:paraId="05B225FF" w14:textId="77777777" w:rsidR="00B748E5" w:rsidRPr="0071422F" w:rsidRDefault="00B748E5" w:rsidP="00B748E5">
      <w:pPr>
        <w:rPr>
          <w:rFonts w:ascii="Arial" w:hAnsi="Arial" w:cs="Arial"/>
        </w:rPr>
      </w:pPr>
    </w:p>
    <w:p w14:paraId="268D216A" w14:textId="77777777" w:rsidR="00B748E5" w:rsidRPr="0071422F" w:rsidRDefault="00B748E5" w:rsidP="00B748E5">
      <w:pPr>
        <w:rPr>
          <w:rFonts w:ascii="Arial" w:hAnsi="Arial" w:cs="Arial"/>
        </w:rPr>
      </w:pPr>
    </w:p>
    <w:p w14:paraId="4926507A" w14:textId="77777777" w:rsidR="00B748E5" w:rsidRPr="0071422F" w:rsidRDefault="00B748E5" w:rsidP="00B748E5">
      <w:pPr>
        <w:rPr>
          <w:rFonts w:ascii="Arial" w:hAnsi="Arial" w:cs="Arial"/>
        </w:rPr>
      </w:pPr>
    </w:p>
    <w:p w14:paraId="387100B1" w14:textId="77777777" w:rsidR="00FF132F" w:rsidRPr="0071422F" w:rsidRDefault="00FF132F" w:rsidP="00FF132F">
      <w:pPr>
        <w:rPr>
          <w:rFonts w:ascii="Arial" w:hAnsi="Arial" w:cs="Arial"/>
        </w:rPr>
      </w:pPr>
    </w:p>
    <w:p w14:paraId="0DE8FBCC" w14:textId="77777777" w:rsidR="00FF132F" w:rsidRPr="0071422F" w:rsidRDefault="00FF132F" w:rsidP="00FF132F">
      <w:pPr>
        <w:rPr>
          <w:rFonts w:ascii="Arial" w:hAnsi="Arial" w:cs="Arial"/>
        </w:rPr>
      </w:pPr>
    </w:p>
    <w:p w14:paraId="03F1D032" w14:textId="77777777" w:rsidR="00463551" w:rsidRDefault="00463551" w:rsidP="00FF132F">
      <w:pPr>
        <w:rPr>
          <w:rFonts w:ascii="Arial" w:hAnsi="Arial" w:cs="Arial"/>
        </w:rPr>
      </w:pPr>
    </w:p>
    <w:p w14:paraId="60794A2A" w14:textId="77777777" w:rsidR="00463551" w:rsidRDefault="00463551" w:rsidP="00FF132F">
      <w:pPr>
        <w:rPr>
          <w:rFonts w:ascii="Arial" w:hAnsi="Arial" w:cs="Arial"/>
        </w:rPr>
      </w:pPr>
    </w:p>
    <w:p w14:paraId="60EFB073" w14:textId="77777777" w:rsidR="00463551" w:rsidRDefault="00463551" w:rsidP="00FF132F">
      <w:pPr>
        <w:rPr>
          <w:rFonts w:ascii="Arial" w:hAnsi="Arial" w:cs="Arial"/>
        </w:rPr>
      </w:pPr>
    </w:p>
    <w:p w14:paraId="4FD5331A" w14:textId="77777777" w:rsidR="00463551" w:rsidRDefault="00463551" w:rsidP="00FF132F">
      <w:pPr>
        <w:rPr>
          <w:rFonts w:ascii="Arial" w:hAnsi="Arial" w:cs="Arial"/>
        </w:rPr>
      </w:pPr>
    </w:p>
    <w:p w14:paraId="0E25F51C" w14:textId="77777777" w:rsidR="00463551" w:rsidRDefault="00463551" w:rsidP="00FF132F">
      <w:pPr>
        <w:rPr>
          <w:rFonts w:ascii="Arial" w:hAnsi="Arial" w:cs="Arial"/>
        </w:rPr>
      </w:pPr>
    </w:p>
    <w:p w14:paraId="5F5CBB52" w14:textId="77777777" w:rsidR="00463551" w:rsidRDefault="00463551" w:rsidP="00FF132F">
      <w:pPr>
        <w:rPr>
          <w:rFonts w:ascii="Arial" w:hAnsi="Arial" w:cs="Arial"/>
        </w:rPr>
      </w:pPr>
    </w:p>
    <w:p w14:paraId="0A08B425" w14:textId="77777777" w:rsidR="00463551" w:rsidRDefault="00463551" w:rsidP="00FF132F">
      <w:pPr>
        <w:rPr>
          <w:rFonts w:ascii="Arial" w:hAnsi="Arial" w:cs="Arial"/>
        </w:rPr>
      </w:pPr>
    </w:p>
    <w:p w14:paraId="41A0CD51" w14:textId="77777777" w:rsidR="00463551" w:rsidRDefault="00463551" w:rsidP="00FF132F">
      <w:pPr>
        <w:rPr>
          <w:rFonts w:ascii="Arial" w:hAnsi="Arial" w:cs="Arial"/>
        </w:rPr>
      </w:pPr>
    </w:p>
    <w:p w14:paraId="59FCA441" w14:textId="77777777" w:rsidR="00463551" w:rsidRDefault="00463551" w:rsidP="00FF132F">
      <w:pPr>
        <w:rPr>
          <w:rFonts w:ascii="Arial" w:hAnsi="Arial" w:cs="Arial"/>
        </w:rPr>
      </w:pPr>
    </w:p>
    <w:p w14:paraId="566444D8" w14:textId="77777777" w:rsidR="00463551" w:rsidRDefault="00463551" w:rsidP="00FF132F">
      <w:pPr>
        <w:rPr>
          <w:rFonts w:ascii="Arial" w:hAnsi="Arial" w:cs="Arial"/>
        </w:rPr>
      </w:pPr>
    </w:p>
    <w:p w14:paraId="49FC8AC4" w14:textId="77777777" w:rsidR="00463551" w:rsidRDefault="00463551" w:rsidP="00FF132F">
      <w:pPr>
        <w:rPr>
          <w:rFonts w:ascii="Arial" w:hAnsi="Arial" w:cs="Arial"/>
        </w:rPr>
      </w:pPr>
    </w:p>
    <w:p w14:paraId="3B67994B" w14:textId="77777777" w:rsidR="00463551" w:rsidRDefault="00463551" w:rsidP="00FF132F">
      <w:pPr>
        <w:rPr>
          <w:rFonts w:ascii="Arial" w:hAnsi="Arial" w:cs="Arial"/>
        </w:rPr>
      </w:pPr>
    </w:p>
    <w:p w14:paraId="4A6D3D5C" w14:textId="77777777" w:rsidR="00463551" w:rsidRDefault="00463551" w:rsidP="00FF132F">
      <w:pPr>
        <w:rPr>
          <w:rFonts w:ascii="Arial" w:hAnsi="Arial" w:cs="Arial"/>
        </w:rPr>
      </w:pPr>
    </w:p>
    <w:p w14:paraId="7EAD5010" w14:textId="77777777" w:rsidR="00463551" w:rsidRDefault="00463551" w:rsidP="00FF132F">
      <w:pPr>
        <w:rPr>
          <w:rFonts w:ascii="Arial" w:hAnsi="Arial" w:cs="Arial"/>
        </w:rPr>
      </w:pPr>
    </w:p>
    <w:p w14:paraId="3FF9C494" w14:textId="77777777" w:rsidR="00463551" w:rsidRPr="0071422F" w:rsidRDefault="00463551" w:rsidP="00FF132F">
      <w:pPr>
        <w:rPr>
          <w:rFonts w:ascii="Arial" w:hAnsi="Arial" w:cs="Arial"/>
        </w:rPr>
      </w:pPr>
    </w:p>
    <w:p w14:paraId="2DED0DBE" w14:textId="2AB22FC9" w:rsidR="00B748E5" w:rsidRPr="0071422F" w:rsidRDefault="00B748E5" w:rsidP="00B748E5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bookmarkStart w:id="11" w:name="_Toc176730492"/>
      <w:r w:rsidRPr="0071422F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Academic References</w:t>
      </w:r>
      <w:bookmarkEnd w:id="11"/>
    </w:p>
    <w:p w14:paraId="15404A64" w14:textId="77777777" w:rsidR="00B748E5" w:rsidRPr="0071422F" w:rsidRDefault="00B748E5" w:rsidP="00B748E5">
      <w:pPr>
        <w:rPr>
          <w:rFonts w:ascii="Arial" w:hAnsi="Arial" w:cs="Arial"/>
        </w:rPr>
      </w:pPr>
    </w:p>
    <w:p w14:paraId="005484B0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Alberto Vargas Rossi, C., &amp; Hübner Barcelos, R. (2014). Paradoxes and strategies of social media consumption among adolescents. </w:t>
      </w:r>
      <w:r w:rsidRPr="0071422F">
        <w:rPr>
          <w:rFonts w:ascii="Arial" w:hAnsi="Arial" w:cs="Arial"/>
          <w:i/>
          <w:iCs/>
        </w:rPr>
        <w:t>Young Consumers</w:t>
      </w:r>
      <w:r w:rsidRPr="0071422F">
        <w:rPr>
          <w:rFonts w:ascii="Arial" w:hAnsi="Arial" w:cs="Arial"/>
        </w:rPr>
        <w:t xml:space="preserve">, </w:t>
      </w:r>
      <w:r w:rsidRPr="0071422F">
        <w:rPr>
          <w:rFonts w:ascii="Arial" w:hAnsi="Arial" w:cs="Arial"/>
          <w:i/>
          <w:iCs/>
        </w:rPr>
        <w:t>15</w:t>
      </w:r>
      <w:r w:rsidRPr="0071422F">
        <w:rPr>
          <w:rFonts w:ascii="Arial" w:hAnsi="Arial" w:cs="Arial"/>
        </w:rPr>
        <w:t xml:space="preserve">(4), 275-295. https://doi.org/10.1108/yc-10-2013-00408 </w:t>
      </w:r>
    </w:p>
    <w:p w14:paraId="4572FF05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Boer, M., Stevens, G. W. J. M., </w:t>
      </w:r>
      <w:proofErr w:type="spellStart"/>
      <w:r w:rsidRPr="0071422F">
        <w:rPr>
          <w:rFonts w:ascii="Arial" w:hAnsi="Arial" w:cs="Arial"/>
        </w:rPr>
        <w:t>Finkenauer</w:t>
      </w:r>
      <w:proofErr w:type="spellEnd"/>
      <w:r w:rsidRPr="0071422F">
        <w:rPr>
          <w:rFonts w:ascii="Arial" w:hAnsi="Arial" w:cs="Arial"/>
        </w:rPr>
        <w:t xml:space="preserve">, C., de Looze, M. E., &amp; van den </w:t>
      </w:r>
      <w:proofErr w:type="spellStart"/>
      <w:r w:rsidRPr="0071422F">
        <w:rPr>
          <w:rFonts w:ascii="Arial" w:hAnsi="Arial" w:cs="Arial"/>
        </w:rPr>
        <w:t>Eijnden</w:t>
      </w:r>
      <w:proofErr w:type="spellEnd"/>
      <w:r w:rsidRPr="0071422F">
        <w:rPr>
          <w:rFonts w:ascii="Arial" w:hAnsi="Arial" w:cs="Arial"/>
        </w:rPr>
        <w:t xml:space="preserve">, R. J. J. M. (2021). Social media </w:t>
      </w:r>
      <w:proofErr w:type="gramStart"/>
      <w:r w:rsidRPr="0071422F">
        <w:rPr>
          <w:rFonts w:ascii="Arial" w:hAnsi="Arial" w:cs="Arial"/>
        </w:rPr>
        <w:t>use</w:t>
      </w:r>
      <w:proofErr w:type="gramEnd"/>
      <w:r w:rsidRPr="0071422F">
        <w:rPr>
          <w:rFonts w:ascii="Arial" w:hAnsi="Arial" w:cs="Arial"/>
        </w:rPr>
        <w:t xml:space="preserve"> intensity, social media use problems, and mental health among adolescents: Investigating directionality and mediating processes. </w:t>
      </w:r>
      <w:r w:rsidRPr="0071422F">
        <w:rPr>
          <w:rFonts w:ascii="Arial" w:hAnsi="Arial" w:cs="Arial"/>
          <w:i/>
          <w:iCs/>
        </w:rPr>
        <w:t>Computers in Human Behavior</w:t>
      </w:r>
      <w:r w:rsidRPr="0071422F">
        <w:rPr>
          <w:rFonts w:ascii="Arial" w:hAnsi="Arial" w:cs="Arial"/>
        </w:rPr>
        <w:t xml:space="preserve">, 116. https://doi.org/10.1016/j.chb.2020.106645 </w:t>
      </w:r>
    </w:p>
    <w:p w14:paraId="48409171" w14:textId="36E10D6C" w:rsidR="00FB6034" w:rsidRPr="0071422F" w:rsidRDefault="00FB6034" w:rsidP="00FB6034">
      <w:pPr>
        <w:ind w:firstLine="720"/>
        <w:rPr>
          <w:rFonts w:ascii="Arial" w:hAnsi="Arial" w:cs="Arial"/>
        </w:rPr>
      </w:pPr>
      <w:r w:rsidRPr="00FB6034">
        <w:rPr>
          <w:rFonts w:ascii="Arial" w:hAnsi="Arial" w:cs="Arial"/>
        </w:rPr>
        <w:t xml:space="preserve">Kang, H., Shin, W., &amp; Huang, J. (2021). Teens' privacy management on video-sharing social media: the roles of perceived privacy risk and parental mediation. </w:t>
      </w:r>
      <w:r w:rsidRPr="00FB6034">
        <w:rPr>
          <w:rFonts w:ascii="Arial" w:hAnsi="Arial" w:cs="Arial"/>
          <w:i/>
          <w:iCs/>
        </w:rPr>
        <w:t>Internet Research, 32</w:t>
      </w:r>
      <w:r w:rsidRPr="00FB6034">
        <w:rPr>
          <w:rFonts w:ascii="Arial" w:hAnsi="Arial" w:cs="Arial"/>
        </w:rPr>
        <w:t>(1), 312-334. https://doi.org/10.1108/intr-01-2021-0005</w:t>
      </w:r>
    </w:p>
    <w:p w14:paraId="24E65BBC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proofErr w:type="spellStart"/>
      <w:r w:rsidRPr="0071422F">
        <w:rPr>
          <w:rFonts w:ascii="Arial" w:hAnsi="Arial" w:cs="Arial"/>
        </w:rPr>
        <w:t>Laholt</w:t>
      </w:r>
      <w:proofErr w:type="spellEnd"/>
      <w:r w:rsidRPr="0071422F">
        <w:rPr>
          <w:rFonts w:ascii="Arial" w:hAnsi="Arial" w:cs="Arial"/>
        </w:rPr>
        <w:t xml:space="preserve">, H., McLeod, K., Guillemin, M., </w:t>
      </w:r>
      <w:proofErr w:type="spellStart"/>
      <w:r w:rsidRPr="0071422F">
        <w:rPr>
          <w:rFonts w:ascii="Arial" w:hAnsi="Arial" w:cs="Arial"/>
        </w:rPr>
        <w:t>Beddari</w:t>
      </w:r>
      <w:proofErr w:type="spellEnd"/>
      <w:r w:rsidRPr="0071422F">
        <w:rPr>
          <w:rFonts w:ascii="Arial" w:hAnsi="Arial" w:cs="Arial"/>
        </w:rPr>
        <w:t xml:space="preserve">, E., &amp; Lorem, G. (2019). Ethical challenges experienced by public health nurses related to adolescents’ use of visual technologies. </w:t>
      </w:r>
      <w:r w:rsidRPr="0071422F">
        <w:rPr>
          <w:rFonts w:ascii="Arial" w:hAnsi="Arial" w:cs="Arial"/>
          <w:i/>
          <w:iCs/>
        </w:rPr>
        <w:t>Nursing ethics</w:t>
      </w:r>
      <w:r w:rsidRPr="0071422F">
        <w:rPr>
          <w:rFonts w:ascii="Arial" w:hAnsi="Arial" w:cs="Arial"/>
        </w:rPr>
        <w:t xml:space="preserve">, </w:t>
      </w:r>
      <w:r w:rsidRPr="0071422F">
        <w:rPr>
          <w:rFonts w:ascii="Arial" w:hAnsi="Arial" w:cs="Arial"/>
          <w:i/>
          <w:iCs/>
        </w:rPr>
        <w:t>26</w:t>
      </w:r>
      <w:r w:rsidRPr="0071422F">
        <w:rPr>
          <w:rFonts w:ascii="Arial" w:hAnsi="Arial" w:cs="Arial"/>
        </w:rPr>
        <w:t xml:space="preserve">(6), 1822-1833. https://doi.org/10.1177/0969733018779179 </w:t>
      </w:r>
    </w:p>
    <w:p w14:paraId="345A0122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Livingstone, S. (2008). Taking risky opportunities in youthful content creation: teenagers' use of social networking sites for intimacy, privacy and self-expression. </w:t>
      </w:r>
      <w:r w:rsidRPr="0071422F">
        <w:rPr>
          <w:rFonts w:ascii="Arial" w:hAnsi="Arial" w:cs="Arial"/>
          <w:i/>
          <w:iCs/>
        </w:rPr>
        <w:t>New Media &amp; Society</w:t>
      </w:r>
      <w:r w:rsidRPr="0071422F">
        <w:rPr>
          <w:rFonts w:ascii="Arial" w:hAnsi="Arial" w:cs="Arial"/>
        </w:rPr>
        <w:t xml:space="preserve">, </w:t>
      </w:r>
      <w:r w:rsidRPr="0071422F">
        <w:rPr>
          <w:rFonts w:ascii="Arial" w:hAnsi="Arial" w:cs="Arial"/>
          <w:i/>
          <w:iCs/>
        </w:rPr>
        <w:t>10</w:t>
      </w:r>
      <w:r w:rsidRPr="0071422F">
        <w:rPr>
          <w:rFonts w:ascii="Arial" w:hAnsi="Arial" w:cs="Arial"/>
        </w:rPr>
        <w:t xml:space="preserve">(3), 393-411. https://doi.org/10.1177/1461444808089415 </w:t>
      </w:r>
    </w:p>
    <w:p w14:paraId="62D68B8C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Papageorgiou, A., Cross, D., &amp; Fisher, C. (2022). Sexualized Images on Social Media and Adolescent Girls' Mental Health: Qualitative Insights from Parents, School Support Service Staff and Youth Mental Health Service Providers. </w:t>
      </w:r>
      <w:r w:rsidRPr="0071422F">
        <w:rPr>
          <w:rFonts w:ascii="Arial" w:hAnsi="Arial" w:cs="Arial"/>
          <w:i/>
          <w:iCs/>
        </w:rPr>
        <w:t>Int J Environ Res Public Health</w:t>
      </w:r>
      <w:r w:rsidRPr="0071422F">
        <w:rPr>
          <w:rFonts w:ascii="Arial" w:hAnsi="Arial" w:cs="Arial"/>
        </w:rPr>
        <w:t xml:space="preserve">, </w:t>
      </w:r>
      <w:r w:rsidRPr="0071422F">
        <w:rPr>
          <w:rFonts w:ascii="Arial" w:hAnsi="Arial" w:cs="Arial"/>
          <w:i/>
          <w:iCs/>
        </w:rPr>
        <w:t>20</w:t>
      </w:r>
      <w:r w:rsidRPr="0071422F">
        <w:rPr>
          <w:rFonts w:ascii="Arial" w:hAnsi="Arial" w:cs="Arial"/>
        </w:rPr>
        <w:t xml:space="preserve">(1). https://doi.org/10.3390/ijerph20010433 </w:t>
      </w:r>
    </w:p>
    <w:p w14:paraId="5BB4574B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proofErr w:type="spellStart"/>
      <w:r w:rsidRPr="0071422F">
        <w:rPr>
          <w:rFonts w:ascii="Arial" w:hAnsi="Arial" w:cs="Arial"/>
        </w:rPr>
        <w:t>Poleac</w:t>
      </w:r>
      <w:proofErr w:type="spellEnd"/>
      <w:r w:rsidRPr="0071422F">
        <w:rPr>
          <w:rFonts w:ascii="Arial" w:hAnsi="Arial" w:cs="Arial"/>
        </w:rPr>
        <w:t xml:space="preserve">, G., &amp; </w:t>
      </w:r>
      <w:proofErr w:type="spellStart"/>
      <w:r w:rsidRPr="0071422F">
        <w:rPr>
          <w:rFonts w:ascii="Arial" w:hAnsi="Arial" w:cs="Arial"/>
        </w:rPr>
        <w:t>Gherguț</w:t>
      </w:r>
      <w:proofErr w:type="spellEnd"/>
      <w:r w:rsidRPr="0071422F">
        <w:rPr>
          <w:rFonts w:ascii="Arial" w:hAnsi="Arial" w:cs="Arial"/>
        </w:rPr>
        <w:t xml:space="preserve">-Babii, A.-N. (2024). How social media algorithms influence the way users decide – Perspectives of social media users and practitioners. </w:t>
      </w:r>
      <w:proofErr w:type="spellStart"/>
      <w:r w:rsidRPr="0071422F">
        <w:rPr>
          <w:rFonts w:ascii="Arial" w:hAnsi="Arial" w:cs="Arial"/>
          <w:i/>
          <w:iCs/>
        </w:rPr>
        <w:t>Technium</w:t>
      </w:r>
      <w:proofErr w:type="spellEnd"/>
      <w:r w:rsidRPr="0071422F">
        <w:rPr>
          <w:rFonts w:ascii="Arial" w:hAnsi="Arial" w:cs="Arial"/>
          <w:i/>
          <w:iCs/>
        </w:rPr>
        <w:t xml:space="preserve"> Social Sciences Journal</w:t>
      </w:r>
      <w:r w:rsidRPr="0071422F">
        <w:rPr>
          <w:rFonts w:ascii="Arial" w:hAnsi="Arial" w:cs="Arial"/>
        </w:rPr>
        <w:t xml:space="preserve">, 57, 69-81. https://doi.org/10.47577/tssj.v57i1.10955 </w:t>
      </w:r>
    </w:p>
    <w:p w14:paraId="3085C57E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Rosen, L. D., Lim, A. F., Felt, J., Carrier, L. M., Cheever, N. A., Lara-Ruiz, J. M., Mendoza, J. S., &amp; </w:t>
      </w:r>
      <w:proofErr w:type="spellStart"/>
      <w:r w:rsidRPr="0071422F">
        <w:rPr>
          <w:rFonts w:ascii="Arial" w:hAnsi="Arial" w:cs="Arial"/>
        </w:rPr>
        <w:t>Rokkum</w:t>
      </w:r>
      <w:proofErr w:type="spellEnd"/>
      <w:r w:rsidRPr="0071422F">
        <w:rPr>
          <w:rFonts w:ascii="Arial" w:hAnsi="Arial" w:cs="Arial"/>
        </w:rPr>
        <w:t xml:space="preserve">, J. (2014). Media and technology use predicts ill-being among children, preteens and teenagers independent of the negative health impacts of exercise and eating habits. </w:t>
      </w:r>
      <w:proofErr w:type="spellStart"/>
      <w:r w:rsidRPr="0071422F">
        <w:rPr>
          <w:rFonts w:ascii="Arial" w:hAnsi="Arial" w:cs="Arial"/>
          <w:i/>
          <w:iCs/>
        </w:rPr>
        <w:t>Comput</w:t>
      </w:r>
      <w:proofErr w:type="spellEnd"/>
      <w:r w:rsidRPr="0071422F">
        <w:rPr>
          <w:rFonts w:ascii="Arial" w:hAnsi="Arial" w:cs="Arial"/>
          <w:i/>
          <w:iCs/>
        </w:rPr>
        <w:t xml:space="preserve"> Human </w:t>
      </w:r>
      <w:proofErr w:type="spellStart"/>
      <w:r w:rsidRPr="0071422F">
        <w:rPr>
          <w:rFonts w:ascii="Arial" w:hAnsi="Arial" w:cs="Arial"/>
          <w:i/>
          <w:iCs/>
        </w:rPr>
        <w:t>Behav</w:t>
      </w:r>
      <w:proofErr w:type="spellEnd"/>
      <w:r w:rsidRPr="0071422F">
        <w:rPr>
          <w:rFonts w:ascii="Arial" w:hAnsi="Arial" w:cs="Arial"/>
        </w:rPr>
        <w:t xml:space="preserve">, 35, 364-375. https://doi.org/10.1016/j.chb.2014.01.036 </w:t>
      </w:r>
    </w:p>
    <w:p w14:paraId="16F6462C" w14:textId="77777777" w:rsidR="009426C3" w:rsidRPr="0071422F" w:rsidRDefault="009426C3" w:rsidP="009426C3">
      <w:pPr>
        <w:ind w:firstLine="720"/>
        <w:rPr>
          <w:rFonts w:ascii="Arial" w:hAnsi="Arial" w:cs="Arial"/>
        </w:rPr>
      </w:pPr>
      <w:r w:rsidRPr="0071422F">
        <w:rPr>
          <w:rFonts w:ascii="Arial" w:hAnsi="Arial" w:cs="Arial"/>
        </w:rPr>
        <w:t xml:space="preserve">Schneble, C. O., Favaretto, M., Elger, B. S., &amp; Shaw, D. M. (2021). Social Media Terms and Conditions and Informed Consent </w:t>
      </w:r>
      <w:proofErr w:type="gramStart"/>
      <w:r w:rsidRPr="0071422F">
        <w:rPr>
          <w:rFonts w:ascii="Arial" w:hAnsi="Arial" w:cs="Arial"/>
        </w:rPr>
        <w:t>From</w:t>
      </w:r>
      <w:proofErr w:type="gramEnd"/>
      <w:r w:rsidRPr="0071422F">
        <w:rPr>
          <w:rFonts w:ascii="Arial" w:hAnsi="Arial" w:cs="Arial"/>
        </w:rPr>
        <w:t xml:space="preserve"> Children: Ethical Analysis. </w:t>
      </w:r>
      <w:r w:rsidRPr="0071422F">
        <w:rPr>
          <w:rFonts w:ascii="Arial" w:hAnsi="Arial" w:cs="Arial"/>
          <w:i/>
          <w:iCs/>
        </w:rPr>
        <w:t xml:space="preserve">JMIR </w:t>
      </w:r>
      <w:proofErr w:type="spellStart"/>
      <w:r w:rsidRPr="0071422F">
        <w:rPr>
          <w:rFonts w:ascii="Arial" w:hAnsi="Arial" w:cs="Arial"/>
          <w:i/>
          <w:iCs/>
        </w:rPr>
        <w:t>Pediatr</w:t>
      </w:r>
      <w:proofErr w:type="spellEnd"/>
      <w:r w:rsidRPr="0071422F">
        <w:rPr>
          <w:rFonts w:ascii="Arial" w:hAnsi="Arial" w:cs="Arial"/>
          <w:i/>
          <w:iCs/>
        </w:rPr>
        <w:t xml:space="preserve"> Parent</w:t>
      </w:r>
      <w:r w:rsidRPr="0071422F">
        <w:rPr>
          <w:rFonts w:ascii="Arial" w:hAnsi="Arial" w:cs="Arial"/>
        </w:rPr>
        <w:t xml:space="preserve">, </w:t>
      </w:r>
      <w:r w:rsidRPr="0071422F">
        <w:rPr>
          <w:rFonts w:ascii="Arial" w:hAnsi="Arial" w:cs="Arial"/>
          <w:i/>
          <w:iCs/>
        </w:rPr>
        <w:t>4</w:t>
      </w:r>
      <w:r w:rsidRPr="0071422F">
        <w:rPr>
          <w:rFonts w:ascii="Arial" w:hAnsi="Arial" w:cs="Arial"/>
        </w:rPr>
        <w:t xml:space="preserve">(2), e22281. https://doi.org/10.2196/22281 </w:t>
      </w:r>
    </w:p>
    <w:p w14:paraId="0049109B" w14:textId="77777777" w:rsidR="00B748E5" w:rsidRPr="0071422F" w:rsidRDefault="00B748E5" w:rsidP="00B748E5">
      <w:pPr>
        <w:rPr>
          <w:rFonts w:ascii="Arial" w:hAnsi="Arial" w:cs="Arial"/>
        </w:rPr>
      </w:pPr>
    </w:p>
    <w:p w14:paraId="6F7FD3C8" w14:textId="77777777" w:rsidR="00B748E5" w:rsidRPr="0071422F" w:rsidRDefault="00B748E5" w:rsidP="00FB6034">
      <w:pPr>
        <w:rPr>
          <w:rFonts w:ascii="Arial" w:hAnsi="Arial" w:cs="Arial"/>
        </w:rPr>
      </w:pPr>
    </w:p>
    <w:sectPr w:rsidR="00B748E5" w:rsidRPr="0071422F" w:rsidSect="00E74677">
      <w:footerReference w:type="default" r:id="rId12"/>
      <w:pgSz w:w="12240" w:h="15840"/>
      <w:pgMar w:top="794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98EC3" w14:textId="77777777" w:rsidR="000F4E44" w:rsidRDefault="000F4E44" w:rsidP="00EB6816">
      <w:pPr>
        <w:spacing w:after="0" w:line="240" w:lineRule="auto"/>
      </w:pPr>
      <w:r>
        <w:separator/>
      </w:r>
    </w:p>
  </w:endnote>
  <w:endnote w:type="continuationSeparator" w:id="0">
    <w:p w14:paraId="54156416" w14:textId="77777777" w:rsidR="000F4E44" w:rsidRDefault="000F4E44" w:rsidP="00EB6816">
      <w:pPr>
        <w:spacing w:after="0" w:line="240" w:lineRule="auto"/>
      </w:pPr>
      <w:r>
        <w:continuationSeparator/>
      </w:r>
    </w:p>
  </w:endnote>
  <w:endnote w:type="continuationNotice" w:id="1">
    <w:p w14:paraId="451B8487" w14:textId="77777777" w:rsidR="000F4E44" w:rsidRDefault="000F4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769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06AC42" w14:textId="790F809B" w:rsidR="006F074D" w:rsidRDefault="006F07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1FD271" w14:textId="77777777" w:rsidR="00EB6816" w:rsidRDefault="00EB6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18731" w14:textId="77777777" w:rsidR="000F4E44" w:rsidRDefault="000F4E44" w:rsidP="00EB6816">
      <w:pPr>
        <w:spacing w:after="0" w:line="240" w:lineRule="auto"/>
      </w:pPr>
      <w:r>
        <w:separator/>
      </w:r>
    </w:p>
  </w:footnote>
  <w:footnote w:type="continuationSeparator" w:id="0">
    <w:p w14:paraId="650676AE" w14:textId="77777777" w:rsidR="000F4E44" w:rsidRDefault="000F4E44" w:rsidP="00EB6816">
      <w:pPr>
        <w:spacing w:after="0" w:line="240" w:lineRule="auto"/>
      </w:pPr>
      <w:r>
        <w:continuationSeparator/>
      </w:r>
    </w:p>
  </w:footnote>
  <w:footnote w:type="continuationNotice" w:id="1">
    <w:p w14:paraId="63716249" w14:textId="77777777" w:rsidR="000F4E44" w:rsidRDefault="000F4E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07E9"/>
    <w:multiLevelType w:val="hybridMultilevel"/>
    <w:tmpl w:val="B8ECB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27E25"/>
    <w:multiLevelType w:val="hybridMultilevel"/>
    <w:tmpl w:val="7076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AD4"/>
    <w:multiLevelType w:val="hybridMultilevel"/>
    <w:tmpl w:val="1556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5352A"/>
    <w:multiLevelType w:val="hybridMultilevel"/>
    <w:tmpl w:val="9362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45F8C"/>
    <w:multiLevelType w:val="hybridMultilevel"/>
    <w:tmpl w:val="8320EF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1625E"/>
    <w:multiLevelType w:val="hybridMultilevel"/>
    <w:tmpl w:val="E25E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4C79"/>
    <w:multiLevelType w:val="hybridMultilevel"/>
    <w:tmpl w:val="F5D6978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759642329">
    <w:abstractNumId w:val="0"/>
  </w:num>
  <w:num w:numId="2" w16cid:durableId="1707024725">
    <w:abstractNumId w:val="4"/>
  </w:num>
  <w:num w:numId="3" w16cid:durableId="1343313962">
    <w:abstractNumId w:val="6"/>
  </w:num>
  <w:num w:numId="4" w16cid:durableId="728966212">
    <w:abstractNumId w:val="3"/>
  </w:num>
  <w:num w:numId="5" w16cid:durableId="1351494777">
    <w:abstractNumId w:val="2"/>
  </w:num>
  <w:num w:numId="6" w16cid:durableId="1041588562">
    <w:abstractNumId w:val="1"/>
  </w:num>
  <w:num w:numId="7" w16cid:durableId="1688168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B4"/>
    <w:rsid w:val="0000361B"/>
    <w:rsid w:val="00003B9F"/>
    <w:rsid w:val="00006E9C"/>
    <w:rsid w:val="0001093E"/>
    <w:rsid w:val="00011563"/>
    <w:rsid w:val="00012DB0"/>
    <w:rsid w:val="000144C0"/>
    <w:rsid w:val="00015589"/>
    <w:rsid w:val="00023934"/>
    <w:rsid w:val="00023D42"/>
    <w:rsid w:val="00032810"/>
    <w:rsid w:val="000359F4"/>
    <w:rsid w:val="00040733"/>
    <w:rsid w:val="0004194B"/>
    <w:rsid w:val="0004506E"/>
    <w:rsid w:val="00045565"/>
    <w:rsid w:val="0004619C"/>
    <w:rsid w:val="00047655"/>
    <w:rsid w:val="000561E8"/>
    <w:rsid w:val="00060495"/>
    <w:rsid w:val="00060D0F"/>
    <w:rsid w:val="0006289B"/>
    <w:rsid w:val="00065105"/>
    <w:rsid w:val="00065381"/>
    <w:rsid w:val="00066ECD"/>
    <w:rsid w:val="000708D5"/>
    <w:rsid w:val="000728CF"/>
    <w:rsid w:val="000756CE"/>
    <w:rsid w:val="0008155A"/>
    <w:rsid w:val="000827DF"/>
    <w:rsid w:val="00083694"/>
    <w:rsid w:val="00083B71"/>
    <w:rsid w:val="00084B7A"/>
    <w:rsid w:val="00085276"/>
    <w:rsid w:val="000870C8"/>
    <w:rsid w:val="00087D37"/>
    <w:rsid w:val="00092AA7"/>
    <w:rsid w:val="000939C0"/>
    <w:rsid w:val="00096978"/>
    <w:rsid w:val="000A2B0E"/>
    <w:rsid w:val="000A4022"/>
    <w:rsid w:val="000A6D37"/>
    <w:rsid w:val="000A7BB5"/>
    <w:rsid w:val="000B15DC"/>
    <w:rsid w:val="000B1F98"/>
    <w:rsid w:val="000B26F4"/>
    <w:rsid w:val="000B276F"/>
    <w:rsid w:val="000B4772"/>
    <w:rsid w:val="000B6540"/>
    <w:rsid w:val="000D237A"/>
    <w:rsid w:val="000D3F01"/>
    <w:rsid w:val="000D4D6F"/>
    <w:rsid w:val="000D5492"/>
    <w:rsid w:val="000D68A5"/>
    <w:rsid w:val="000D73AE"/>
    <w:rsid w:val="000D7469"/>
    <w:rsid w:val="000D757E"/>
    <w:rsid w:val="000E0464"/>
    <w:rsid w:val="000E1A79"/>
    <w:rsid w:val="000E2180"/>
    <w:rsid w:val="000E2B4C"/>
    <w:rsid w:val="000F2981"/>
    <w:rsid w:val="000F4BD6"/>
    <w:rsid w:val="000F4E44"/>
    <w:rsid w:val="000F5316"/>
    <w:rsid w:val="0010120C"/>
    <w:rsid w:val="001027D8"/>
    <w:rsid w:val="001052A7"/>
    <w:rsid w:val="001059D7"/>
    <w:rsid w:val="00106DDD"/>
    <w:rsid w:val="0010728E"/>
    <w:rsid w:val="001106BF"/>
    <w:rsid w:val="001106CC"/>
    <w:rsid w:val="00110EE2"/>
    <w:rsid w:val="001119B1"/>
    <w:rsid w:val="00113EBA"/>
    <w:rsid w:val="00114915"/>
    <w:rsid w:val="0011680E"/>
    <w:rsid w:val="00117AF3"/>
    <w:rsid w:val="00124ED5"/>
    <w:rsid w:val="0012792E"/>
    <w:rsid w:val="00127C1E"/>
    <w:rsid w:val="00127CD2"/>
    <w:rsid w:val="0013319A"/>
    <w:rsid w:val="00133CE2"/>
    <w:rsid w:val="001342CE"/>
    <w:rsid w:val="00134760"/>
    <w:rsid w:val="001354C8"/>
    <w:rsid w:val="0014040E"/>
    <w:rsid w:val="00142F7E"/>
    <w:rsid w:val="001443FC"/>
    <w:rsid w:val="0015347C"/>
    <w:rsid w:val="001538A6"/>
    <w:rsid w:val="00155E5A"/>
    <w:rsid w:val="00156404"/>
    <w:rsid w:val="0015656E"/>
    <w:rsid w:val="00157F27"/>
    <w:rsid w:val="00162A67"/>
    <w:rsid w:val="00164225"/>
    <w:rsid w:val="00165009"/>
    <w:rsid w:val="00166F75"/>
    <w:rsid w:val="00171263"/>
    <w:rsid w:val="00172AEF"/>
    <w:rsid w:val="001751AB"/>
    <w:rsid w:val="001774ED"/>
    <w:rsid w:val="0018788D"/>
    <w:rsid w:val="001960DD"/>
    <w:rsid w:val="00196A9F"/>
    <w:rsid w:val="001A17ED"/>
    <w:rsid w:val="001A19A0"/>
    <w:rsid w:val="001A502B"/>
    <w:rsid w:val="001B1479"/>
    <w:rsid w:val="001B3F1B"/>
    <w:rsid w:val="001B4497"/>
    <w:rsid w:val="001B5657"/>
    <w:rsid w:val="001B6CD7"/>
    <w:rsid w:val="001C32B1"/>
    <w:rsid w:val="001D14BA"/>
    <w:rsid w:val="001D1B74"/>
    <w:rsid w:val="001D23E4"/>
    <w:rsid w:val="001D36D9"/>
    <w:rsid w:val="001D4AE2"/>
    <w:rsid w:val="001D5EB6"/>
    <w:rsid w:val="001D6CF1"/>
    <w:rsid w:val="001D6EA3"/>
    <w:rsid w:val="001E5C13"/>
    <w:rsid w:val="001F2366"/>
    <w:rsid w:val="001F2CA1"/>
    <w:rsid w:val="002007CB"/>
    <w:rsid w:val="0020372A"/>
    <w:rsid w:val="0020451D"/>
    <w:rsid w:val="00211AAB"/>
    <w:rsid w:val="00211FEB"/>
    <w:rsid w:val="00215B73"/>
    <w:rsid w:val="0021667D"/>
    <w:rsid w:val="00216C85"/>
    <w:rsid w:val="0021718C"/>
    <w:rsid w:val="002205A5"/>
    <w:rsid w:val="0022285C"/>
    <w:rsid w:val="00222F58"/>
    <w:rsid w:val="002234DF"/>
    <w:rsid w:val="00223573"/>
    <w:rsid w:val="0022631B"/>
    <w:rsid w:val="002331BB"/>
    <w:rsid w:val="00233E16"/>
    <w:rsid w:val="00234DEF"/>
    <w:rsid w:val="0023597B"/>
    <w:rsid w:val="0024049E"/>
    <w:rsid w:val="00240AE1"/>
    <w:rsid w:val="002422D6"/>
    <w:rsid w:val="002432A8"/>
    <w:rsid w:val="00244C10"/>
    <w:rsid w:val="002460A9"/>
    <w:rsid w:val="0024657D"/>
    <w:rsid w:val="002466BA"/>
    <w:rsid w:val="002466E0"/>
    <w:rsid w:val="00247182"/>
    <w:rsid w:val="002548AC"/>
    <w:rsid w:val="00260304"/>
    <w:rsid w:val="00261BF2"/>
    <w:rsid w:val="00262164"/>
    <w:rsid w:val="002637BF"/>
    <w:rsid w:val="002653C3"/>
    <w:rsid w:val="002654EF"/>
    <w:rsid w:val="0026595C"/>
    <w:rsid w:val="002720EC"/>
    <w:rsid w:val="00272128"/>
    <w:rsid w:val="00276038"/>
    <w:rsid w:val="00280087"/>
    <w:rsid w:val="00281374"/>
    <w:rsid w:val="0028576A"/>
    <w:rsid w:val="0028695D"/>
    <w:rsid w:val="002878F6"/>
    <w:rsid w:val="00291166"/>
    <w:rsid w:val="00291BF2"/>
    <w:rsid w:val="0029213F"/>
    <w:rsid w:val="002976C5"/>
    <w:rsid w:val="002A4FA3"/>
    <w:rsid w:val="002B0373"/>
    <w:rsid w:val="002B26C5"/>
    <w:rsid w:val="002B3869"/>
    <w:rsid w:val="002B389B"/>
    <w:rsid w:val="002B4AC8"/>
    <w:rsid w:val="002C15A6"/>
    <w:rsid w:val="002C7A6A"/>
    <w:rsid w:val="002D0B52"/>
    <w:rsid w:val="002D2C90"/>
    <w:rsid w:val="002D746D"/>
    <w:rsid w:val="002E1970"/>
    <w:rsid w:val="002E2AE7"/>
    <w:rsid w:val="002E389D"/>
    <w:rsid w:val="002E4E54"/>
    <w:rsid w:val="002E5273"/>
    <w:rsid w:val="002E746C"/>
    <w:rsid w:val="002E7D09"/>
    <w:rsid w:val="002F0FAB"/>
    <w:rsid w:val="002F183C"/>
    <w:rsid w:val="002F5C6A"/>
    <w:rsid w:val="002F66B6"/>
    <w:rsid w:val="00301BD8"/>
    <w:rsid w:val="00303E9D"/>
    <w:rsid w:val="00304337"/>
    <w:rsid w:val="00304AF7"/>
    <w:rsid w:val="00304D45"/>
    <w:rsid w:val="00306675"/>
    <w:rsid w:val="003113CB"/>
    <w:rsid w:val="00315189"/>
    <w:rsid w:val="003163A8"/>
    <w:rsid w:val="003174C1"/>
    <w:rsid w:val="0032036F"/>
    <w:rsid w:val="00325853"/>
    <w:rsid w:val="003265CF"/>
    <w:rsid w:val="00326CDB"/>
    <w:rsid w:val="00327927"/>
    <w:rsid w:val="00327C54"/>
    <w:rsid w:val="003351C3"/>
    <w:rsid w:val="00337862"/>
    <w:rsid w:val="00346FAD"/>
    <w:rsid w:val="00354B29"/>
    <w:rsid w:val="003551AF"/>
    <w:rsid w:val="00356E53"/>
    <w:rsid w:val="00360663"/>
    <w:rsid w:val="00361407"/>
    <w:rsid w:val="0036161B"/>
    <w:rsid w:val="00361A48"/>
    <w:rsid w:val="00363455"/>
    <w:rsid w:val="00363F1F"/>
    <w:rsid w:val="003723D2"/>
    <w:rsid w:val="00373135"/>
    <w:rsid w:val="00373D8F"/>
    <w:rsid w:val="00376122"/>
    <w:rsid w:val="00377933"/>
    <w:rsid w:val="00377A86"/>
    <w:rsid w:val="0038071C"/>
    <w:rsid w:val="00380948"/>
    <w:rsid w:val="003838D8"/>
    <w:rsid w:val="00387EAC"/>
    <w:rsid w:val="00390863"/>
    <w:rsid w:val="00392333"/>
    <w:rsid w:val="00392FC0"/>
    <w:rsid w:val="00394245"/>
    <w:rsid w:val="00395280"/>
    <w:rsid w:val="003971D7"/>
    <w:rsid w:val="003A09D9"/>
    <w:rsid w:val="003A1F07"/>
    <w:rsid w:val="003B09DA"/>
    <w:rsid w:val="003B1776"/>
    <w:rsid w:val="003B7819"/>
    <w:rsid w:val="003B79F5"/>
    <w:rsid w:val="003B7E0A"/>
    <w:rsid w:val="003C25D5"/>
    <w:rsid w:val="003C3066"/>
    <w:rsid w:val="003C3101"/>
    <w:rsid w:val="003D167A"/>
    <w:rsid w:val="003D2A2F"/>
    <w:rsid w:val="003D4197"/>
    <w:rsid w:val="003D440A"/>
    <w:rsid w:val="003D7754"/>
    <w:rsid w:val="003E0915"/>
    <w:rsid w:val="003E0E1D"/>
    <w:rsid w:val="003E60BA"/>
    <w:rsid w:val="003E6575"/>
    <w:rsid w:val="003F1537"/>
    <w:rsid w:val="003F1806"/>
    <w:rsid w:val="003F4757"/>
    <w:rsid w:val="003F60E0"/>
    <w:rsid w:val="003F6C25"/>
    <w:rsid w:val="004023CF"/>
    <w:rsid w:val="00404BA7"/>
    <w:rsid w:val="00404E8E"/>
    <w:rsid w:val="004101EC"/>
    <w:rsid w:val="00410524"/>
    <w:rsid w:val="004108C3"/>
    <w:rsid w:val="0041179A"/>
    <w:rsid w:val="004145C0"/>
    <w:rsid w:val="0042427A"/>
    <w:rsid w:val="004274E0"/>
    <w:rsid w:val="00427A15"/>
    <w:rsid w:val="00430981"/>
    <w:rsid w:val="0043190E"/>
    <w:rsid w:val="0043394A"/>
    <w:rsid w:val="00436651"/>
    <w:rsid w:val="004414C8"/>
    <w:rsid w:val="004416E9"/>
    <w:rsid w:val="00442CFC"/>
    <w:rsid w:val="00447858"/>
    <w:rsid w:val="00461718"/>
    <w:rsid w:val="004621E4"/>
    <w:rsid w:val="00463551"/>
    <w:rsid w:val="00464B50"/>
    <w:rsid w:val="004669DE"/>
    <w:rsid w:val="00471A6E"/>
    <w:rsid w:val="0047261F"/>
    <w:rsid w:val="0047296C"/>
    <w:rsid w:val="0047475C"/>
    <w:rsid w:val="00475C2B"/>
    <w:rsid w:val="00477479"/>
    <w:rsid w:val="00480062"/>
    <w:rsid w:val="00480AC9"/>
    <w:rsid w:val="00482444"/>
    <w:rsid w:val="004839E4"/>
    <w:rsid w:val="00486B1E"/>
    <w:rsid w:val="00486C3A"/>
    <w:rsid w:val="00487259"/>
    <w:rsid w:val="004877DB"/>
    <w:rsid w:val="004908D7"/>
    <w:rsid w:val="004937A4"/>
    <w:rsid w:val="00496C21"/>
    <w:rsid w:val="004A5A75"/>
    <w:rsid w:val="004A678E"/>
    <w:rsid w:val="004B2E25"/>
    <w:rsid w:val="004B3519"/>
    <w:rsid w:val="004B4A48"/>
    <w:rsid w:val="004B54E6"/>
    <w:rsid w:val="004B68A5"/>
    <w:rsid w:val="004C19E8"/>
    <w:rsid w:val="004C3368"/>
    <w:rsid w:val="004C492C"/>
    <w:rsid w:val="004C5C75"/>
    <w:rsid w:val="004C6C9B"/>
    <w:rsid w:val="004C7FDB"/>
    <w:rsid w:val="004D11BD"/>
    <w:rsid w:val="004D4AC6"/>
    <w:rsid w:val="004D6AF9"/>
    <w:rsid w:val="004D6CB4"/>
    <w:rsid w:val="004D6CCD"/>
    <w:rsid w:val="004E0EEA"/>
    <w:rsid w:val="004E34A0"/>
    <w:rsid w:val="004E3CEE"/>
    <w:rsid w:val="004E44DC"/>
    <w:rsid w:val="004E4F2A"/>
    <w:rsid w:val="004E5424"/>
    <w:rsid w:val="004E5D8F"/>
    <w:rsid w:val="004E7E7F"/>
    <w:rsid w:val="004F0BDC"/>
    <w:rsid w:val="004F123F"/>
    <w:rsid w:val="004F1A28"/>
    <w:rsid w:val="004F21AA"/>
    <w:rsid w:val="004F2878"/>
    <w:rsid w:val="004F3866"/>
    <w:rsid w:val="004F4771"/>
    <w:rsid w:val="004F5272"/>
    <w:rsid w:val="004F545F"/>
    <w:rsid w:val="0050637A"/>
    <w:rsid w:val="0050647B"/>
    <w:rsid w:val="005073B7"/>
    <w:rsid w:val="00511E0D"/>
    <w:rsid w:val="00513070"/>
    <w:rsid w:val="005138E0"/>
    <w:rsid w:val="005142B2"/>
    <w:rsid w:val="0051769D"/>
    <w:rsid w:val="005219E3"/>
    <w:rsid w:val="0052223A"/>
    <w:rsid w:val="00523A37"/>
    <w:rsid w:val="005252FC"/>
    <w:rsid w:val="005262F3"/>
    <w:rsid w:val="0053426F"/>
    <w:rsid w:val="00534B70"/>
    <w:rsid w:val="005360F7"/>
    <w:rsid w:val="00543AA5"/>
    <w:rsid w:val="00553464"/>
    <w:rsid w:val="00553D82"/>
    <w:rsid w:val="00554E8B"/>
    <w:rsid w:val="00556BD9"/>
    <w:rsid w:val="0055705F"/>
    <w:rsid w:val="0056202A"/>
    <w:rsid w:val="0056313B"/>
    <w:rsid w:val="00563173"/>
    <w:rsid w:val="005719C5"/>
    <w:rsid w:val="00573CAB"/>
    <w:rsid w:val="005773B6"/>
    <w:rsid w:val="005801EF"/>
    <w:rsid w:val="00581A65"/>
    <w:rsid w:val="005820F3"/>
    <w:rsid w:val="005824DF"/>
    <w:rsid w:val="0058392C"/>
    <w:rsid w:val="00584E8D"/>
    <w:rsid w:val="00591130"/>
    <w:rsid w:val="0059161E"/>
    <w:rsid w:val="0059507B"/>
    <w:rsid w:val="0059590D"/>
    <w:rsid w:val="005966C0"/>
    <w:rsid w:val="00596C64"/>
    <w:rsid w:val="005973A7"/>
    <w:rsid w:val="005A248F"/>
    <w:rsid w:val="005A4705"/>
    <w:rsid w:val="005A6002"/>
    <w:rsid w:val="005A7EE9"/>
    <w:rsid w:val="005B0F6B"/>
    <w:rsid w:val="005B14C0"/>
    <w:rsid w:val="005B7116"/>
    <w:rsid w:val="005D01E2"/>
    <w:rsid w:val="005D029E"/>
    <w:rsid w:val="005D2338"/>
    <w:rsid w:val="005D48ED"/>
    <w:rsid w:val="005D6298"/>
    <w:rsid w:val="005D7443"/>
    <w:rsid w:val="005E1D9E"/>
    <w:rsid w:val="005E2DE9"/>
    <w:rsid w:val="005E47BC"/>
    <w:rsid w:val="005E754F"/>
    <w:rsid w:val="005E7DAC"/>
    <w:rsid w:val="005F7AAD"/>
    <w:rsid w:val="005F7DC8"/>
    <w:rsid w:val="00606C8D"/>
    <w:rsid w:val="00614FB4"/>
    <w:rsid w:val="00621FA1"/>
    <w:rsid w:val="00622654"/>
    <w:rsid w:val="00623F7D"/>
    <w:rsid w:val="00627770"/>
    <w:rsid w:val="006324F4"/>
    <w:rsid w:val="006345E7"/>
    <w:rsid w:val="0064207F"/>
    <w:rsid w:val="0064299F"/>
    <w:rsid w:val="006456BE"/>
    <w:rsid w:val="006521BA"/>
    <w:rsid w:val="00653F78"/>
    <w:rsid w:val="00655178"/>
    <w:rsid w:val="00655B08"/>
    <w:rsid w:val="00656210"/>
    <w:rsid w:val="00657746"/>
    <w:rsid w:val="0066198D"/>
    <w:rsid w:val="006650FF"/>
    <w:rsid w:val="00665C63"/>
    <w:rsid w:val="00665CAB"/>
    <w:rsid w:val="0066708C"/>
    <w:rsid w:val="006707A8"/>
    <w:rsid w:val="0067269F"/>
    <w:rsid w:val="00672704"/>
    <w:rsid w:val="006751ED"/>
    <w:rsid w:val="00681D49"/>
    <w:rsid w:val="00681DB5"/>
    <w:rsid w:val="00685BFF"/>
    <w:rsid w:val="00687C97"/>
    <w:rsid w:val="0069452B"/>
    <w:rsid w:val="00694B4D"/>
    <w:rsid w:val="00695806"/>
    <w:rsid w:val="006965E0"/>
    <w:rsid w:val="00696B2F"/>
    <w:rsid w:val="00697AF8"/>
    <w:rsid w:val="006A0829"/>
    <w:rsid w:val="006A19D7"/>
    <w:rsid w:val="006A512D"/>
    <w:rsid w:val="006A5EB2"/>
    <w:rsid w:val="006A7C7A"/>
    <w:rsid w:val="006B055D"/>
    <w:rsid w:val="006B0A0F"/>
    <w:rsid w:val="006B18A5"/>
    <w:rsid w:val="006B201E"/>
    <w:rsid w:val="006B72D6"/>
    <w:rsid w:val="006B7648"/>
    <w:rsid w:val="006C1507"/>
    <w:rsid w:val="006C1DB6"/>
    <w:rsid w:val="006C423C"/>
    <w:rsid w:val="006C6AEA"/>
    <w:rsid w:val="006D22C8"/>
    <w:rsid w:val="006D25D8"/>
    <w:rsid w:val="006D2746"/>
    <w:rsid w:val="006D3426"/>
    <w:rsid w:val="006D361B"/>
    <w:rsid w:val="006D370A"/>
    <w:rsid w:val="006D3F5F"/>
    <w:rsid w:val="006D4BC3"/>
    <w:rsid w:val="006D5189"/>
    <w:rsid w:val="006D6120"/>
    <w:rsid w:val="006E3807"/>
    <w:rsid w:val="006E611A"/>
    <w:rsid w:val="006E779D"/>
    <w:rsid w:val="006F074D"/>
    <w:rsid w:val="006F3CED"/>
    <w:rsid w:val="006F4665"/>
    <w:rsid w:val="006F4ED7"/>
    <w:rsid w:val="006F4FE2"/>
    <w:rsid w:val="006F6239"/>
    <w:rsid w:val="006F7459"/>
    <w:rsid w:val="006F76E3"/>
    <w:rsid w:val="00704225"/>
    <w:rsid w:val="00704D44"/>
    <w:rsid w:val="0070592A"/>
    <w:rsid w:val="00710984"/>
    <w:rsid w:val="00713150"/>
    <w:rsid w:val="0071422F"/>
    <w:rsid w:val="0071501A"/>
    <w:rsid w:val="00715B16"/>
    <w:rsid w:val="00716EFF"/>
    <w:rsid w:val="007173FE"/>
    <w:rsid w:val="007175FD"/>
    <w:rsid w:val="00720A45"/>
    <w:rsid w:val="00723AD4"/>
    <w:rsid w:val="007250BA"/>
    <w:rsid w:val="00725195"/>
    <w:rsid w:val="00727350"/>
    <w:rsid w:val="00727A2B"/>
    <w:rsid w:val="0073063D"/>
    <w:rsid w:val="00732066"/>
    <w:rsid w:val="00732112"/>
    <w:rsid w:val="00736E83"/>
    <w:rsid w:val="0073753D"/>
    <w:rsid w:val="00737E73"/>
    <w:rsid w:val="00740F36"/>
    <w:rsid w:val="0074518D"/>
    <w:rsid w:val="00750AEB"/>
    <w:rsid w:val="00750EE0"/>
    <w:rsid w:val="00752318"/>
    <w:rsid w:val="00755226"/>
    <w:rsid w:val="00761B0F"/>
    <w:rsid w:val="00762A5D"/>
    <w:rsid w:val="007640A4"/>
    <w:rsid w:val="00764582"/>
    <w:rsid w:val="007655E5"/>
    <w:rsid w:val="00767E30"/>
    <w:rsid w:val="00771580"/>
    <w:rsid w:val="007720D0"/>
    <w:rsid w:val="007725DB"/>
    <w:rsid w:val="00773813"/>
    <w:rsid w:val="00774C85"/>
    <w:rsid w:val="00777906"/>
    <w:rsid w:val="00781252"/>
    <w:rsid w:val="007814B1"/>
    <w:rsid w:val="00783547"/>
    <w:rsid w:val="0078356D"/>
    <w:rsid w:val="007854D8"/>
    <w:rsid w:val="007860CA"/>
    <w:rsid w:val="007864CC"/>
    <w:rsid w:val="00786517"/>
    <w:rsid w:val="0078684A"/>
    <w:rsid w:val="007904BE"/>
    <w:rsid w:val="007959D5"/>
    <w:rsid w:val="00796424"/>
    <w:rsid w:val="007A2A0C"/>
    <w:rsid w:val="007A4817"/>
    <w:rsid w:val="007A5A23"/>
    <w:rsid w:val="007A640B"/>
    <w:rsid w:val="007A77A4"/>
    <w:rsid w:val="007B0DB9"/>
    <w:rsid w:val="007B14CC"/>
    <w:rsid w:val="007B1848"/>
    <w:rsid w:val="007B2C8C"/>
    <w:rsid w:val="007B69A1"/>
    <w:rsid w:val="007B6F89"/>
    <w:rsid w:val="007C2699"/>
    <w:rsid w:val="007C371C"/>
    <w:rsid w:val="007C56EB"/>
    <w:rsid w:val="007D0F3B"/>
    <w:rsid w:val="007D19D3"/>
    <w:rsid w:val="007D1E91"/>
    <w:rsid w:val="007D3ECB"/>
    <w:rsid w:val="007D6FD0"/>
    <w:rsid w:val="007E0A66"/>
    <w:rsid w:val="007E1210"/>
    <w:rsid w:val="007E485B"/>
    <w:rsid w:val="007E5158"/>
    <w:rsid w:val="007F465D"/>
    <w:rsid w:val="0080163E"/>
    <w:rsid w:val="00802AA5"/>
    <w:rsid w:val="008037A5"/>
    <w:rsid w:val="00803B4B"/>
    <w:rsid w:val="00803CDA"/>
    <w:rsid w:val="008145CC"/>
    <w:rsid w:val="0082520D"/>
    <w:rsid w:val="0082614D"/>
    <w:rsid w:val="00830B77"/>
    <w:rsid w:val="0083169A"/>
    <w:rsid w:val="00832754"/>
    <w:rsid w:val="008474FD"/>
    <w:rsid w:val="00847C01"/>
    <w:rsid w:val="00851E7D"/>
    <w:rsid w:val="008556B2"/>
    <w:rsid w:val="00857C56"/>
    <w:rsid w:val="00860121"/>
    <w:rsid w:val="008614BA"/>
    <w:rsid w:val="008625E2"/>
    <w:rsid w:val="00866626"/>
    <w:rsid w:val="00875939"/>
    <w:rsid w:val="00876F31"/>
    <w:rsid w:val="00882EC0"/>
    <w:rsid w:val="00891BFE"/>
    <w:rsid w:val="00896B28"/>
    <w:rsid w:val="00897B04"/>
    <w:rsid w:val="008A1D31"/>
    <w:rsid w:val="008A3541"/>
    <w:rsid w:val="008A7EAB"/>
    <w:rsid w:val="008B2AD0"/>
    <w:rsid w:val="008B3C33"/>
    <w:rsid w:val="008B4057"/>
    <w:rsid w:val="008B6EA7"/>
    <w:rsid w:val="008C611C"/>
    <w:rsid w:val="008C7AA5"/>
    <w:rsid w:val="008D41EB"/>
    <w:rsid w:val="008D5B15"/>
    <w:rsid w:val="008D5FE5"/>
    <w:rsid w:val="008E7750"/>
    <w:rsid w:val="008F22A3"/>
    <w:rsid w:val="008F2BB6"/>
    <w:rsid w:val="008F4137"/>
    <w:rsid w:val="008F5617"/>
    <w:rsid w:val="00904A5C"/>
    <w:rsid w:val="0090696E"/>
    <w:rsid w:val="009112C1"/>
    <w:rsid w:val="00911A2B"/>
    <w:rsid w:val="00911FA0"/>
    <w:rsid w:val="0091587B"/>
    <w:rsid w:val="00920C2D"/>
    <w:rsid w:val="0092678F"/>
    <w:rsid w:val="00930EBF"/>
    <w:rsid w:val="009327A1"/>
    <w:rsid w:val="00932B8F"/>
    <w:rsid w:val="0093660C"/>
    <w:rsid w:val="00941265"/>
    <w:rsid w:val="009426C3"/>
    <w:rsid w:val="009429F1"/>
    <w:rsid w:val="009443D5"/>
    <w:rsid w:val="009454D2"/>
    <w:rsid w:val="0094751D"/>
    <w:rsid w:val="0095095D"/>
    <w:rsid w:val="00954848"/>
    <w:rsid w:val="00954BCB"/>
    <w:rsid w:val="0095642A"/>
    <w:rsid w:val="009618B7"/>
    <w:rsid w:val="00961917"/>
    <w:rsid w:val="00963144"/>
    <w:rsid w:val="009645D2"/>
    <w:rsid w:val="0097049C"/>
    <w:rsid w:val="0097351B"/>
    <w:rsid w:val="00973BCA"/>
    <w:rsid w:val="0097551C"/>
    <w:rsid w:val="00981128"/>
    <w:rsid w:val="00981D4C"/>
    <w:rsid w:val="00982360"/>
    <w:rsid w:val="00984DD4"/>
    <w:rsid w:val="009852CF"/>
    <w:rsid w:val="00987D7C"/>
    <w:rsid w:val="00990089"/>
    <w:rsid w:val="009905DD"/>
    <w:rsid w:val="00992D93"/>
    <w:rsid w:val="00995A58"/>
    <w:rsid w:val="00996CEF"/>
    <w:rsid w:val="009A00CA"/>
    <w:rsid w:val="009A038A"/>
    <w:rsid w:val="009A5D8F"/>
    <w:rsid w:val="009B0E62"/>
    <w:rsid w:val="009B22B9"/>
    <w:rsid w:val="009B4126"/>
    <w:rsid w:val="009B5239"/>
    <w:rsid w:val="009B7B99"/>
    <w:rsid w:val="009C013B"/>
    <w:rsid w:val="009C3DAB"/>
    <w:rsid w:val="009C451B"/>
    <w:rsid w:val="009C5813"/>
    <w:rsid w:val="009C6616"/>
    <w:rsid w:val="009C69B8"/>
    <w:rsid w:val="009D2735"/>
    <w:rsid w:val="009E03A4"/>
    <w:rsid w:val="009E2620"/>
    <w:rsid w:val="009E3186"/>
    <w:rsid w:val="009E3580"/>
    <w:rsid w:val="009E3B6A"/>
    <w:rsid w:val="009E55B2"/>
    <w:rsid w:val="009E757C"/>
    <w:rsid w:val="009F253A"/>
    <w:rsid w:val="009F26B9"/>
    <w:rsid w:val="009F364B"/>
    <w:rsid w:val="009F4428"/>
    <w:rsid w:val="009F6077"/>
    <w:rsid w:val="009F7FC7"/>
    <w:rsid w:val="00A00DD8"/>
    <w:rsid w:val="00A03349"/>
    <w:rsid w:val="00A0359A"/>
    <w:rsid w:val="00A03E3F"/>
    <w:rsid w:val="00A042B1"/>
    <w:rsid w:val="00A05C4A"/>
    <w:rsid w:val="00A1001E"/>
    <w:rsid w:val="00A10451"/>
    <w:rsid w:val="00A1247A"/>
    <w:rsid w:val="00A13A85"/>
    <w:rsid w:val="00A1445E"/>
    <w:rsid w:val="00A20910"/>
    <w:rsid w:val="00A2476D"/>
    <w:rsid w:val="00A2564B"/>
    <w:rsid w:val="00A32CD2"/>
    <w:rsid w:val="00A341B6"/>
    <w:rsid w:val="00A34F81"/>
    <w:rsid w:val="00A37AAF"/>
    <w:rsid w:val="00A41945"/>
    <w:rsid w:val="00A43E33"/>
    <w:rsid w:val="00A455A0"/>
    <w:rsid w:val="00A475E3"/>
    <w:rsid w:val="00A51F52"/>
    <w:rsid w:val="00A6044C"/>
    <w:rsid w:val="00A62F62"/>
    <w:rsid w:val="00A66428"/>
    <w:rsid w:val="00A66932"/>
    <w:rsid w:val="00A66D81"/>
    <w:rsid w:val="00A70C27"/>
    <w:rsid w:val="00A728FC"/>
    <w:rsid w:val="00A72E8A"/>
    <w:rsid w:val="00A72F21"/>
    <w:rsid w:val="00A73575"/>
    <w:rsid w:val="00A7406B"/>
    <w:rsid w:val="00A8004D"/>
    <w:rsid w:val="00A8162B"/>
    <w:rsid w:val="00A81960"/>
    <w:rsid w:val="00A82DAB"/>
    <w:rsid w:val="00A8376F"/>
    <w:rsid w:val="00A84ACF"/>
    <w:rsid w:val="00A85C77"/>
    <w:rsid w:val="00A85F37"/>
    <w:rsid w:val="00A96036"/>
    <w:rsid w:val="00A97725"/>
    <w:rsid w:val="00AA0B2B"/>
    <w:rsid w:val="00AA2464"/>
    <w:rsid w:val="00AA2FF0"/>
    <w:rsid w:val="00AA59A7"/>
    <w:rsid w:val="00AA7AC8"/>
    <w:rsid w:val="00AA7DD9"/>
    <w:rsid w:val="00AB4D86"/>
    <w:rsid w:val="00AB525E"/>
    <w:rsid w:val="00AC32D8"/>
    <w:rsid w:val="00AC37C8"/>
    <w:rsid w:val="00AC3968"/>
    <w:rsid w:val="00AC6C49"/>
    <w:rsid w:val="00AD3AE1"/>
    <w:rsid w:val="00AD3E5E"/>
    <w:rsid w:val="00AD5581"/>
    <w:rsid w:val="00AD7843"/>
    <w:rsid w:val="00AE0968"/>
    <w:rsid w:val="00AE236E"/>
    <w:rsid w:val="00AE47E3"/>
    <w:rsid w:val="00AE7A9F"/>
    <w:rsid w:val="00AF0FB1"/>
    <w:rsid w:val="00AF4565"/>
    <w:rsid w:val="00AF4F34"/>
    <w:rsid w:val="00AF5ED3"/>
    <w:rsid w:val="00AF6C36"/>
    <w:rsid w:val="00B00BEE"/>
    <w:rsid w:val="00B00EA0"/>
    <w:rsid w:val="00B032E6"/>
    <w:rsid w:val="00B04A5D"/>
    <w:rsid w:val="00B070CA"/>
    <w:rsid w:val="00B11DA0"/>
    <w:rsid w:val="00B122AD"/>
    <w:rsid w:val="00B16B7B"/>
    <w:rsid w:val="00B24042"/>
    <w:rsid w:val="00B245E8"/>
    <w:rsid w:val="00B2667F"/>
    <w:rsid w:val="00B330D8"/>
    <w:rsid w:val="00B40126"/>
    <w:rsid w:val="00B40E1A"/>
    <w:rsid w:val="00B41781"/>
    <w:rsid w:val="00B44985"/>
    <w:rsid w:val="00B46058"/>
    <w:rsid w:val="00B46575"/>
    <w:rsid w:val="00B4785E"/>
    <w:rsid w:val="00B47E57"/>
    <w:rsid w:val="00B51729"/>
    <w:rsid w:val="00B51D10"/>
    <w:rsid w:val="00B52087"/>
    <w:rsid w:val="00B550AB"/>
    <w:rsid w:val="00B558FA"/>
    <w:rsid w:val="00B60AE7"/>
    <w:rsid w:val="00B63B8B"/>
    <w:rsid w:val="00B65E93"/>
    <w:rsid w:val="00B66772"/>
    <w:rsid w:val="00B70391"/>
    <w:rsid w:val="00B72CCC"/>
    <w:rsid w:val="00B748E5"/>
    <w:rsid w:val="00B7762B"/>
    <w:rsid w:val="00B776E3"/>
    <w:rsid w:val="00B81167"/>
    <w:rsid w:val="00B91A49"/>
    <w:rsid w:val="00B95813"/>
    <w:rsid w:val="00BA032A"/>
    <w:rsid w:val="00BA4B74"/>
    <w:rsid w:val="00BA5DCA"/>
    <w:rsid w:val="00BA6D56"/>
    <w:rsid w:val="00BA7F12"/>
    <w:rsid w:val="00BB11EA"/>
    <w:rsid w:val="00BB485B"/>
    <w:rsid w:val="00BC0FF2"/>
    <w:rsid w:val="00BC5E38"/>
    <w:rsid w:val="00BC679A"/>
    <w:rsid w:val="00BD07FE"/>
    <w:rsid w:val="00BD09D3"/>
    <w:rsid w:val="00BD20C1"/>
    <w:rsid w:val="00BD3AD6"/>
    <w:rsid w:val="00BD4693"/>
    <w:rsid w:val="00BD502C"/>
    <w:rsid w:val="00BD55F1"/>
    <w:rsid w:val="00BD5F85"/>
    <w:rsid w:val="00BD62EB"/>
    <w:rsid w:val="00BE166E"/>
    <w:rsid w:val="00BE353F"/>
    <w:rsid w:val="00BE359E"/>
    <w:rsid w:val="00BE441E"/>
    <w:rsid w:val="00BE5238"/>
    <w:rsid w:val="00BE5E1B"/>
    <w:rsid w:val="00BE5EC9"/>
    <w:rsid w:val="00BE79BC"/>
    <w:rsid w:val="00BF0AAF"/>
    <w:rsid w:val="00BF12C5"/>
    <w:rsid w:val="00BF2A2F"/>
    <w:rsid w:val="00C01C57"/>
    <w:rsid w:val="00C02D41"/>
    <w:rsid w:val="00C03A0F"/>
    <w:rsid w:val="00C055C1"/>
    <w:rsid w:val="00C06278"/>
    <w:rsid w:val="00C06DAF"/>
    <w:rsid w:val="00C144A9"/>
    <w:rsid w:val="00C219A8"/>
    <w:rsid w:val="00C23828"/>
    <w:rsid w:val="00C239E0"/>
    <w:rsid w:val="00C24D1A"/>
    <w:rsid w:val="00C27E2B"/>
    <w:rsid w:val="00C3083A"/>
    <w:rsid w:val="00C31A60"/>
    <w:rsid w:val="00C32B1D"/>
    <w:rsid w:val="00C3322C"/>
    <w:rsid w:val="00C34029"/>
    <w:rsid w:val="00C35F9A"/>
    <w:rsid w:val="00C40BCA"/>
    <w:rsid w:val="00C43B14"/>
    <w:rsid w:val="00C469DF"/>
    <w:rsid w:val="00C50ECF"/>
    <w:rsid w:val="00C54488"/>
    <w:rsid w:val="00C5522E"/>
    <w:rsid w:val="00C5571A"/>
    <w:rsid w:val="00C62554"/>
    <w:rsid w:val="00C63BA9"/>
    <w:rsid w:val="00C65082"/>
    <w:rsid w:val="00C66138"/>
    <w:rsid w:val="00C66605"/>
    <w:rsid w:val="00C706F4"/>
    <w:rsid w:val="00C7289E"/>
    <w:rsid w:val="00C73AFD"/>
    <w:rsid w:val="00C7500A"/>
    <w:rsid w:val="00C75CD1"/>
    <w:rsid w:val="00C80683"/>
    <w:rsid w:val="00C80C16"/>
    <w:rsid w:val="00C80F02"/>
    <w:rsid w:val="00C8461B"/>
    <w:rsid w:val="00C857EE"/>
    <w:rsid w:val="00C92E90"/>
    <w:rsid w:val="00C93827"/>
    <w:rsid w:val="00CA29D1"/>
    <w:rsid w:val="00CA4F6F"/>
    <w:rsid w:val="00CA5088"/>
    <w:rsid w:val="00CA7D91"/>
    <w:rsid w:val="00CB08F4"/>
    <w:rsid w:val="00CB2E23"/>
    <w:rsid w:val="00CB33A9"/>
    <w:rsid w:val="00CB66F4"/>
    <w:rsid w:val="00CC09B0"/>
    <w:rsid w:val="00CC152B"/>
    <w:rsid w:val="00CC2F7E"/>
    <w:rsid w:val="00CC4EE1"/>
    <w:rsid w:val="00CC6CFC"/>
    <w:rsid w:val="00CD0A76"/>
    <w:rsid w:val="00CD48CC"/>
    <w:rsid w:val="00CD4E30"/>
    <w:rsid w:val="00CD5452"/>
    <w:rsid w:val="00CD6B1E"/>
    <w:rsid w:val="00CD6D01"/>
    <w:rsid w:val="00CD7E4A"/>
    <w:rsid w:val="00CE131C"/>
    <w:rsid w:val="00CE4719"/>
    <w:rsid w:val="00CE75F6"/>
    <w:rsid w:val="00CF23BF"/>
    <w:rsid w:val="00CF7391"/>
    <w:rsid w:val="00D0229B"/>
    <w:rsid w:val="00D023C2"/>
    <w:rsid w:val="00D02823"/>
    <w:rsid w:val="00D05796"/>
    <w:rsid w:val="00D11D77"/>
    <w:rsid w:val="00D11F7B"/>
    <w:rsid w:val="00D125CF"/>
    <w:rsid w:val="00D137B5"/>
    <w:rsid w:val="00D13D3B"/>
    <w:rsid w:val="00D2191D"/>
    <w:rsid w:val="00D21B2A"/>
    <w:rsid w:val="00D21FC9"/>
    <w:rsid w:val="00D25DB4"/>
    <w:rsid w:val="00D3175F"/>
    <w:rsid w:val="00D37875"/>
    <w:rsid w:val="00D45670"/>
    <w:rsid w:val="00D554B7"/>
    <w:rsid w:val="00D5640C"/>
    <w:rsid w:val="00D6158A"/>
    <w:rsid w:val="00D64325"/>
    <w:rsid w:val="00D678B4"/>
    <w:rsid w:val="00D70501"/>
    <w:rsid w:val="00D718F9"/>
    <w:rsid w:val="00D7304F"/>
    <w:rsid w:val="00D750DB"/>
    <w:rsid w:val="00D75903"/>
    <w:rsid w:val="00D81CC6"/>
    <w:rsid w:val="00D86B18"/>
    <w:rsid w:val="00D873B8"/>
    <w:rsid w:val="00D90123"/>
    <w:rsid w:val="00DA15F6"/>
    <w:rsid w:val="00DA229D"/>
    <w:rsid w:val="00DA2C28"/>
    <w:rsid w:val="00DA3C66"/>
    <w:rsid w:val="00DA43DD"/>
    <w:rsid w:val="00DA5083"/>
    <w:rsid w:val="00DA5DC2"/>
    <w:rsid w:val="00DA6F19"/>
    <w:rsid w:val="00DA7640"/>
    <w:rsid w:val="00DA7D20"/>
    <w:rsid w:val="00DB32DE"/>
    <w:rsid w:val="00DC0424"/>
    <w:rsid w:val="00DC251C"/>
    <w:rsid w:val="00DC6D46"/>
    <w:rsid w:val="00DD0970"/>
    <w:rsid w:val="00DD30FA"/>
    <w:rsid w:val="00DD518E"/>
    <w:rsid w:val="00DD640C"/>
    <w:rsid w:val="00DD7721"/>
    <w:rsid w:val="00DE14D9"/>
    <w:rsid w:val="00DE1A46"/>
    <w:rsid w:val="00DE2444"/>
    <w:rsid w:val="00DE29F5"/>
    <w:rsid w:val="00DE3A1C"/>
    <w:rsid w:val="00DE537E"/>
    <w:rsid w:val="00DE59C7"/>
    <w:rsid w:val="00DE6C95"/>
    <w:rsid w:val="00DE6EB1"/>
    <w:rsid w:val="00DF474A"/>
    <w:rsid w:val="00DF56EE"/>
    <w:rsid w:val="00E02622"/>
    <w:rsid w:val="00E03503"/>
    <w:rsid w:val="00E03B56"/>
    <w:rsid w:val="00E04A4C"/>
    <w:rsid w:val="00E1593B"/>
    <w:rsid w:val="00E163B4"/>
    <w:rsid w:val="00E22A54"/>
    <w:rsid w:val="00E246E6"/>
    <w:rsid w:val="00E249E4"/>
    <w:rsid w:val="00E24F2D"/>
    <w:rsid w:val="00E308C3"/>
    <w:rsid w:val="00E344BB"/>
    <w:rsid w:val="00E35024"/>
    <w:rsid w:val="00E35327"/>
    <w:rsid w:val="00E4515A"/>
    <w:rsid w:val="00E52879"/>
    <w:rsid w:val="00E556A5"/>
    <w:rsid w:val="00E57BE0"/>
    <w:rsid w:val="00E57BEE"/>
    <w:rsid w:val="00E65A03"/>
    <w:rsid w:val="00E6778E"/>
    <w:rsid w:val="00E70849"/>
    <w:rsid w:val="00E70D83"/>
    <w:rsid w:val="00E73BDF"/>
    <w:rsid w:val="00E73C48"/>
    <w:rsid w:val="00E74677"/>
    <w:rsid w:val="00E76977"/>
    <w:rsid w:val="00E769C5"/>
    <w:rsid w:val="00E812BC"/>
    <w:rsid w:val="00E83631"/>
    <w:rsid w:val="00E84032"/>
    <w:rsid w:val="00E90FED"/>
    <w:rsid w:val="00E945B9"/>
    <w:rsid w:val="00E958F4"/>
    <w:rsid w:val="00E97617"/>
    <w:rsid w:val="00EA4994"/>
    <w:rsid w:val="00EA513D"/>
    <w:rsid w:val="00EA5721"/>
    <w:rsid w:val="00EB2AF3"/>
    <w:rsid w:val="00EB3731"/>
    <w:rsid w:val="00EB3D14"/>
    <w:rsid w:val="00EB4E81"/>
    <w:rsid w:val="00EB6816"/>
    <w:rsid w:val="00EB6A22"/>
    <w:rsid w:val="00EB794B"/>
    <w:rsid w:val="00EC0142"/>
    <w:rsid w:val="00EC1714"/>
    <w:rsid w:val="00EC1803"/>
    <w:rsid w:val="00EC5028"/>
    <w:rsid w:val="00EC5ECD"/>
    <w:rsid w:val="00EC653A"/>
    <w:rsid w:val="00EC729E"/>
    <w:rsid w:val="00ED3447"/>
    <w:rsid w:val="00ED36F4"/>
    <w:rsid w:val="00ED3EA3"/>
    <w:rsid w:val="00ED4585"/>
    <w:rsid w:val="00ED6D41"/>
    <w:rsid w:val="00ED70F8"/>
    <w:rsid w:val="00ED7EEA"/>
    <w:rsid w:val="00EE1CF6"/>
    <w:rsid w:val="00EE2D33"/>
    <w:rsid w:val="00EE3249"/>
    <w:rsid w:val="00EE553B"/>
    <w:rsid w:val="00EE685F"/>
    <w:rsid w:val="00EE7324"/>
    <w:rsid w:val="00EF1D81"/>
    <w:rsid w:val="00EF273B"/>
    <w:rsid w:val="00EF6579"/>
    <w:rsid w:val="00EF6637"/>
    <w:rsid w:val="00EF73A0"/>
    <w:rsid w:val="00F03F3D"/>
    <w:rsid w:val="00F0438F"/>
    <w:rsid w:val="00F055C6"/>
    <w:rsid w:val="00F05AB1"/>
    <w:rsid w:val="00F15B61"/>
    <w:rsid w:val="00F16CB0"/>
    <w:rsid w:val="00F16D0A"/>
    <w:rsid w:val="00F17662"/>
    <w:rsid w:val="00F17DB8"/>
    <w:rsid w:val="00F20F5D"/>
    <w:rsid w:val="00F23F71"/>
    <w:rsid w:val="00F24812"/>
    <w:rsid w:val="00F25B34"/>
    <w:rsid w:val="00F31A77"/>
    <w:rsid w:val="00F32BE1"/>
    <w:rsid w:val="00F32FCE"/>
    <w:rsid w:val="00F40F5F"/>
    <w:rsid w:val="00F42E3C"/>
    <w:rsid w:val="00F4545E"/>
    <w:rsid w:val="00F467BC"/>
    <w:rsid w:val="00F57ECA"/>
    <w:rsid w:val="00F629F8"/>
    <w:rsid w:val="00F6577F"/>
    <w:rsid w:val="00F71563"/>
    <w:rsid w:val="00F73F47"/>
    <w:rsid w:val="00F74C48"/>
    <w:rsid w:val="00F76F6B"/>
    <w:rsid w:val="00F77511"/>
    <w:rsid w:val="00F77748"/>
    <w:rsid w:val="00F80CB2"/>
    <w:rsid w:val="00F8687C"/>
    <w:rsid w:val="00FA1313"/>
    <w:rsid w:val="00FA3662"/>
    <w:rsid w:val="00FA5355"/>
    <w:rsid w:val="00FA5565"/>
    <w:rsid w:val="00FA639A"/>
    <w:rsid w:val="00FA75AE"/>
    <w:rsid w:val="00FB45E8"/>
    <w:rsid w:val="00FB6034"/>
    <w:rsid w:val="00FB6CAA"/>
    <w:rsid w:val="00FC0286"/>
    <w:rsid w:val="00FC4497"/>
    <w:rsid w:val="00FD4E5D"/>
    <w:rsid w:val="00FD6651"/>
    <w:rsid w:val="00FE1D48"/>
    <w:rsid w:val="00FE4F44"/>
    <w:rsid w:val="00FE68A2"/>
    <w:rsid w:val="00FF0058"/>
    <w:rsid w:val="00FF132F"/>
    <w:rsid w:val="00FF315A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1688B"/>
  <w15:chartTrackingRefBased/>
  <w15:docId w15:val="{674FEBD6-6DBD-4751-8B0C-0FD5ADB3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FB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748E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748E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48E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748E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74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F7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45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16"/>
  </w:style>
  <w:style w:type="paragraph" w:styleId="Footer">
    <w:name w:val="footer"/>
    <w:basedOn w:val="Normal"/>
    <w:link w:val="FooterChar"/>
    <w:uiPriority w:val="99"/>
    <w:unhideWhenUsed/>
    <w:rsid w:val="00EB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16"/>
  </w:style>
  <w:style w:type="table" w:styleId="TableGrid">
    <w:name w:val="Table Grid"/>
    <w:basedOn w:val="TableNormal"/>
    <w:uiPriority w:val="39"/>
    <w:rsid w:val="006D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C3322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C3322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DC62B-A4B2-4A49-B260-33727C6B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15</Pages>
  <Words>3181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21272</CharactersWithSpaces>
  <SharedDoc>false</SharedDoc>
  <HLinks>
    <vt:vector size="54" baseType="variant"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_Toc176730492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_Toc176730491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_Toc176730490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_Toc176730489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_Toc176730488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_Toc176730487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_Toc176730486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_Toc176730485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_Toc176730484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Nguyen</dc:creator>
  <cp:keywords/>
  <dc:description/>
  <cp:lastModifiedBy>Jessica Nguyen</cp:lastModifiedBy>
  <cp:revision>699</cp:revision>
  <dcterms:created xsi:type="dcterms:W3CDTF">2024-09-08T05:15:00Z</dcterms:created>
  <dcterms:modified xsi:type="dcterms:W3CDTF">2024-10-09T23:09:00Z</dcterms:modified>
</cp:coreProperties>
</file>